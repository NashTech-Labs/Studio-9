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D2587" w14:textId="77777777" w:rsidR="00537A13" w:rsidRDefault="00537A13" w:rsidP="00537A13">
      <w:pPr>
        <w:tabs>
          <w:tab w:val="left" w:pos="1080"/>
          <w:tab w:val="left" w:pos="6300"/>
        </w:tabs>
        <w:spacing w:after="40"/>
        <w:jc w:val="center"/>
        <w:rPr>
          <w:rFonts w:cs="Arial"/>
          <w:b/>
          <w:color w:val="800000"/>
          <w:sz w:val="28"/>
          <w:szCs w:val="28"/>
        </w:rPr>
      </w:pPr>
      <w:bookmarkStart w:id="0" w:name="_GoBack"/>
      <w:bookmarkEnd w:id="0"/>
    </w:p>
    <w:sdt>
      <w:sdtPr>
        <w:rPr>
          <w:rFonts w:ascii="Arial" w:eastAsia="SimSun" w:hAnsi="Arial" w:cs="Times New Roman"/>
          <w:color w:val="auto"/>
          <w:sz w:val="20"/>
          <w:szCs w:val="24"/>
        </w:rPr>
        <w:id w:val="128991292"/>
        <w:docPartObj>
          <w:docPartGallery w:val="Table of Contents"/>
          <w:docPartUnique/>
        </w:docPartObj>
      </w:sdtPr>
      <w:sdtEndPr>
        <w:rPr>
          <w:b/>
          <w:bCs/>
          <w:noProof/>
        </w:rPr>
      </w:sdtEndPr>
      <w:sdtContent>
        <w:p w14:paraId="621726DB" w14:textId="49ACC398" w:rsidR="00366CA8" w:rsidRDefault="00366CA8">
          <w:pPr>
            <w:pStyle w:val="TOCHeading"/>
          </w:pPr>
          <w:r>
            <w:t>Contents</w:t>
          </w:r>
        </w:p>
        <w:p w14:paraId="25F68D70" w14:textId="77777777" w:rsidR="00FF0E2D" w:rsidRDefault="00366CA8">
          <w:pPr>
            <w:pStyle w:val="TOC1"/>
            <w:tabs>
              <w:tab w:val="left" w:pos="400"/>
              <w:tab w:val="right" w:leader="dot" w:pos="12590"/>
            </w:tabs>
            <w:rPr>
              <w:rFonts w:asciiTheme="minorHAnsi" w:eastAsiaTheme="minorEastAsia" w:hAnsiTheme="minorHAnsi" w:cstheme="minorBidi"/>
              <w:b w:val="0"/>
              <w:smallCaps w:val="0"/>
              <w:noProof/>
              <w:szCs w:val="22"/>
            </w:rPr>
          </w:pPr>
          <w:r>
            <w:fldChar w:fldCharType="begin"/>
          </w:r>
          <w:r>
            <w:instrText xml:space="preserve"> TOC \o "1-3" \h \z \u </w:instrText>
          </w:r>
          <w:r>
            <w:fldChar w:fldCharType="separate"/>
          </w:r>
          <w:hyperlink w:anchor="_Toc464053929" w:history="1">
            <w:r w:rsidR="00FF0E2D" w:rsidRPr="002C521A">
              <w:rPr>
                <w:rStyle w:val="Hyperlink"/>
                <w:noProof/>
              </w:rPr>
              <w:t>1</w:t>
            </w:r>
            <w:r w:rsidR="00FF0E2D">
              <w:rPr>
                <w:rFonts w:asciiTheme="minorHAnsi" w:eastAsiaTheme="minorEastAsia" w:hAnsiTheme="minorHAnsi" w:cstheme="minorBidi"/>
                <w:b w:val="0"/>
                <w:smallCaps w:val="0"/>
                <w:noProof/>
                <w:szCs w:val="22"/>
              </w:rPr>
              <w:tab/>
            </w:r>
            <w:r w:rsidR="00FF0E2D" w:rsidRPr="002C521A">
              <w:rPr>
                <w:rStyle w:val="Hyperlink"/>
                <w:noProof/>
              </w:rPr>
              <w:t>Getting Started</w:t>
            </w:r>
            <w:r w:rsidR="00FF0E2D">
              <w:rPr>
                <w:noProof/>
                <w:webHidden/>
              </w:rPr>
              <w:tab/>
            </w:r>
            <w:r w:rsidR="00FF0E2D">
              <w:rPr>
                <w:noProof/>
                <w:webHidden/>
              </w:rPr>
              <w:fldChar w:fldCharType="begin"/>
            </w:r>
            <w:r w:rsidR="00FF0E2D">
              <w:rPr>
                <w:noProof/>
                <w:webHidden/>
              </w:rPr>
              <w:instrText xml:space="preserve"> PAGEREF _Toc464053929 \h </w:instrText>
            </w:r>
            <w:r w:rsidR="00FF0E2D">
              <w:rPr>
                <w:noProof/>
                <w:webHidden/>
              </w:rPr>
            </w:r>
            <w:r w:rsidR="00FF0E2D">
              <w:rPr>
                <w:noProof/>
                <w:webHidden/>
              </w:rPr>
              <w:fldChar w:fldCharType="separate"/>
            </w:r>
            <w:r w:rsidR="00FF0E2D">
              <w:rPr>
                <w:noProof/>
                <w:webHidden/>
              </w:rPr>
              <w:t>3</w:t>
            </w:r>
            <w:r w:rsidR="00FF0E2D">
              <w:rPr>
                <w:noProof/>
                <w:webHidden/>
              </w:rPr>
              <w:fldChar w:fldCharType="end"/>
            </w:r>
          </w:hyperlink>
        </w:p>
        <w:p w14:paraId="7E9CB948" w14:textId="77777777" w:rsidR="00FF0E2D" w:rsidRDefault="00F1739F">
          <w:pPr>
            <w:pStyle w:val="TOC2"/>
            <w:rPr>
              <w:rFonts w:asciiTheme="minorHAnsi" w:eastAsiaTheme="minorEastAsia" w:hAnsiTheme="minorHAnsi" w:cstheme="minorBidi"/>
              <w:sz w:val="22"/>
              <w:szCs w:val="22"/>
            </w:rPr>
          </w:pPr>
          <w:hyperlink w:anchor="_Toc464053930" w:history="1">
            <w:r w:rsidR="00FF0E2D" w:rsidRPr="002C521A">
              <w:rPr>
                <w:rStyle w:val="Hyperlink"/>
              </w:rPr>
              <w:t>1.1</w:t>
            </w:r>
            <w:r w:rsidR="00FF0E2D">
              <w:rPr>
                <w:rFonts w:asciiTheme="minorHAnsi" w:eastAsiaTheme="minorEastAsia" w:hAnsiTheme="minorHAnsi" w:cstheme="minorBidi"/>
                <w:sz w:val="22"/>
                <w:szCs w:val="22"/>
              </w:rPr>
              <w:tab/>
            </w:r>
            <w:r w:rsidR="00FF0E2D" w:rsidRPr="002C521A">
              <w:rPr>
                <w:rStyle w:val="Hyperlink"/>
              </w:rPr>
              <w:t>Accessing inSilico</w:t>
            </w:r>
            <w:r w:rsidR="00FF0E2D">
              <w:rPr>
                <w:webHidden/>
              </w:rPr>
              <w:tab/>
            </w:r>
            <w:r w:rsidR="00FF0E2D">
              <w:rPr>
                <w:webHidden/>
              </w:rPr>
              <w:fldChar w:fldCharType="begin"/>
            </w:r>
            <w:r w:rsidR="00FF0E2D">
              <w:rPr>
                <w:webHidden/>
              </w:rPr>
              <w:instrText xml:space="preserve"> PAGEREF _Toc464053930 \h </w:instrText>
            </w:r>
            <w:r w:rsidR="00FF0E2D">
              <w:rPr>
                <w:webHidden/>
              </w:rPr>
            </w:r>
            <w:r w:rsidR="00FF0E2D">
              <w:rPr>
                <w:webHidden/>
              </w:rPr>
              <w:fldChar w:fldCharType="separate"/>
            </w:r>
            <w:r w:rsidR="00FF0E2D">
              <w:rPr>
                <w:webHidden/>
              </w:rPr>
              <w:t>3</w:t>
            </w:r>
            <w:r w:rsidR="00FF0E2D">
              <w:rPr>
                <w:webHidden/>
              </w:rPr>
              <w:fldChar w:fldCharType="end"/>
            </w:r>
          </w:hyperlink>
        </w:p>
        <w:p w14:paraId="5D7CF6D1" w14:textId="77777777" w:rsidR="00FF0E2D" w:rsidRDefault="00F1739F">
          <w:pPr>
            <w:pStyle w:val="TOC2"/>
            <w:rPr>
              <w:rFonts w:asciiTheme="minorHAnsi" w:eastAsiaTheme="minorEastAsia" w:hAnsiTheme="minorHAnsi" w:cstheme="minorBidi"/>
              <w:sz w:val="22"/>
              <w:szCs w:val="22"/>
            </w:rPr>
          </w:pPr>
          <w:hyperlink w:anchor="_Toc464053931" w:history="1">
            <w:r w:rsidR="00FF0E2D" w:rsidRPr="002C521A">
              <w:rPr>
                <w:rStyle w:val="Hyperlink"/>
              </w:rPr>
              <w:t>1.2</w:t>
            </w:r>
            <w:r w:rsidR="00FF0E2D">
              <w:rPr>
                <w:rFonts w:asciiTheme="minorHAnsi" w:eastAsiaTheme="minorEastAsia" w:hAnsiTheme="minorHAnsi" w:cstheme="minorBidi"/>
                <w:sz w:val="22"/>
                <w:szCs w:val="22"/>
              </w:rPr>
              <w:tab/>
            </w:r>
            <w:r w:rsidR="00FF0E2D" w:rsidRPr="002C521A">
              <w:rPr>
                <w:rStyle w:val="Hyperlink"/>
              </w:rPr>
              <w:t>Trouble logging in?</w:t>
            </w:r>
            <w:r w:rsidR="00FF0E2D">
              <w:rPr>
                <w:webHidden/>
              </w:rPr>
              <w:tab/>
            </w:r>
            <w:r w:rsidR="00FF0E2D">
              <w:rPr>
                <w:webHidden/>
              </w:rPr>
              <w:fldChar w:fldCharType="begin"/>
            </w:r>
            <w:r w:rsidR="00FF0E2D">
              <w:rPr>
                <w:webHidden/>
              </w:rPr>
              <w:instrText xml:space="preserve"> PAGEREF _Toc464053931 \h </w:instrText>
            </w:r>
            <w:r w:rsidR="00FF0E2D">
              <w:rPr>
                <w:webHidden/>
              </w:rPr>
            </w:r>
            <w:r w:rsidR="00FF0E2D">
              <w:rPr>
                <w:webHidden/>
              </w:rPr>
              <w:fldChar w:fldCharType="separate"/>
            </w:r>
            <w:r w:rsidR="00FF0E2D">
              <w:rPr>
                <w:webHidden/>
              </w:rPr>
              <w:t>3</w:t>
            </w:r>
            <w:r w:rsidR="00FF0E2D">
              <w:rPr>
                <w:webHidden/>
              </w:rPr>
              <w:fldChar w:fldCharType="end"/>
            </w:r>
          </w:hyperlink>
        </w:p>
        <w:p w14:paraId="1E158CEA" w14:textId="77777777" w:rsidR="00FF0E2D" w:rsidRDefault="00F1739F">
          <w:pPr>
            <w:pStyle w:val="TOC2"/>
            <w:rPr>
              <w:rFonts w:asciiTheme="minorHAnsi" w:eastAsiaTheme="minorEastAsia" w:hAnsiTheme="minorHAnsi" w:cstheme="minorBidi"/>
              <w:sz w:val="22"/>
              <w:szCs w:val="22"/>
            </w:rPr>
          </w:pPr>
          <w:hyperlink w:anchor="_Toc464053932" w:history="1">
            <w:r w:rsidR="00FF0E2D" w:rsidRPr="002C521A">
              <w:rPr>
                <w:rStyle w:val="Hyperlink"/>
              </w:rPr>
              <w:t>1.3</w:t>
            </w:r>
            <w:r w:rsidR="00FF0E2D">
              <w:rPr>
                <w:rFonts w:asciiTheme="minorHAnsi" w:eastAsiaTheme="minorEastAsia" w:hAnsiTheme="minorHAnsi" w:cstheme="minorBidi"/>
                <w:sz w:val="22"/>
                <w:szCs w:val="22"/>
              </w:rPr>
              <w:tab/>
            </w:r>
            <w:r w:rsidR="00FF0E2D" w:rsidRPr="002C521A">
              <w:rPr>
                <w:rStyle w:val="Hyperlink"/>
              </w:rPr>
              <w:t>Changing your password</w:t>
            </w:r>
            <w:r w:rsidR="00FF0E2D">
              <w:rPr>
                <w:webHidden/>
              </w:rPr>
              <w:tab/>
            </w:r>
            <w:r w:rsidR="00FF0E2D">
              <w:rPr>
                <w:webHidden/>
              </w:rPr>
              <w:fldChar w:fldCharType="begin"/>
            </w:r>
            <w:r w:rsidR="00FF0E2D">
              <w:rPr>
                <w:webHidden/>
              </w:rPr>
              <w:instrText xml:space="preserve"> PAGEREF _Toc464053932 \h </w:instrText>
            </w:r>
            <w:r w:rsidR="00FF0E2D">
              <w:rPr>
                <w:webHidden/>
              </w:rPr>
            </w:r>
            <w:r w:rsidR="00FF0E2D">
              <w:rPr>
                <w:webHidden/>
              </w:rPr>
              <w:fldChar w:fldCharType="separate"/>
            </w:r>
            <w:r w:rsidR="00FF0E2D">
              <w:rPr>
                <w:webHidden/>
              </w:rPr>
              <w:t>4</w:t>
            </w:r>
            <w:r w:rsidR="00FF0E2D">
              <w:rPr>
                <w:webHidden/>
              </w:rPr>
              <w:fldChar w:fldCharType="end"/>
            </w:r>
          </w:hyperlink>
        </w:p>
        <w:p w14:paraId="3BCBB072" w14:textId="77777777" w:rsidR="00FF0E2D" w:rsidRDefault="00F1739F">
          <w:pPr>
            <w:pStyle w:val="TOC2"/>
            <w:rPr>
              <w:rFonts w:asciiTheme="minorHAnsi" w:eastAsiaTheme="minorEastAsia" w:hAnsiTheme="minorHAnsi" w:cstheme="minorBidi"/>
              <w:sz w:val="22"/>
              <w:szCs w:val="22"/>
            </w:rPr>
          </w:pPr>
          <w:hyperlink w:anchor="_Toc464053933" w:history="1">
            <w:r w:rsidR="00FF0E2D" w:rsidRPr="002C521A">
              <w:rPr>
                <w:rStyle w:val="Hyperlink"/>
              </w:rPr>
              <w:t>1.4</w:t>
            </w:r>
            <w:r w:rsidR="00FF0E2D">
              <w:rPr>
                <w:rFonts w:asciiTheme="minorHAnsi" w:eastAsiaTheme="minorEastAsia" w:hAnsiTheme="minorHAnsi" w:cstheme="minorBidi"/>
                <w:sz w:val="22"/>
                <w:szCs w:val="22"/>
              </w:rPr>
              <w:tab/>
            </w:r>
            <w:r w:rsidR="00FF0E2D" w:rsidRPr="002C521A">
              <w:rPr>
                <w:rStyle w:val="Hyperlink"/>
              </w:rPr>
              <w:t>Logging out and Session Timeout</w:t>
            </w:r>
            <w:r w:rsidR="00FF0E2D">
              <w:rPr>
                <w:webHidden/>
              </w:rPr>
              <w:tab/>
            </w:r>
            <w:r w:rsidR="00FF0E2D">
              <w:rPr>
                <w:webHidden/>
              </w:rPr>
              <w:fldChar w:fldCharType="begin"/>
            </w:r>
            <w:r w:rsidR="00FF0E2D">
              <w:rPr>
                <w:webHidden/>
              </w:rPr>
              <w:instrText xml:space="preserve"> PAGEREF _Toc464053933 \h </w:instrText>
            </w:r>
            <w:r w:rsidR="00FF0E2D">
              <w:rPr>
                <w:webHidden/>
              </w:rPr>
            </w:r>
            <w:r w:rsidR="00FF0E2D">
              <w:rPr>
                <w:webHidden/>
              </w:rPr>
              <w:fldChar w:fldCharType="separate"/>
            </w:r>
            <w:r w:rsidR="00FF0E2D">
              <w:rPr>
                <w:webHidden/>
              </w:rPr>
              <w:t>6</w:t>
            </w:r>
            <w:r w:rsidR="00FF0E2D">
              <w:rPr>
                <w:webHidden/>
              </w:rPr>
              <w:fldChar w:fldCharType="end"/>
            </w:r>
          </w:hyperlink>
        </w:p>
        <w:p w14:paraId="103CCB2D" w14:textId="77777777" w:rsidR="00FF0E2D" w:rsidRDefault="00F1739F">
          <w:pPr>
            <w:pStyle w:val="TOC1"/>
            <w:tabs>
              <w:tab w:val="left" w:pos="400"/>
              <w:tab w:val="right" w:leader="dot" w:pos="12590"/>
            </w:tabs>
            <w:rPr>
              <w:rFonts w:asciiTheme="minorHAnsi" w:eastAsiaTheme="minorEastAsia" w:hAnsiTheme="minorHAnsi" w:cstheme="minorBidi"/>
              <w:b w:val="0"/>
              <w:smallCaps w:val="0"/>
              <w:noProof/>
              <w:szCs w:val="22"/>
            </w:rPr>
          </w:pPr>
          <w:hyperlink w:anchor="_Toc464053934" w:history="1">
            <w:r w:rsidR="00FF0E2D" w:rsidRPr="002C521A">
              <w:rPr>
                <w:rStyle w:val="Hyperlink"/>
                <w:noProof/>
              </w:rPr>
              <w:t>2</w:t>
            </w:r>
            <w:r w:rsidR="00FF0E2D">
              <w:rPr>
                <w:rFonts w:asciiTheme="minorHAnsi" w:eastAsiaTheme="minorEastAsia" w:hAnsiTheme="minorHAnsi" w:cstheme="minorBidi"/>
                <w:b w:val="0"/>
                <w:smallCaps w:val="0"/>
                <w:noProof/>
                <w:szCs w:val="22"/>
              </w:rPr>
              <w:tab/>
            </w:r>
            <w:r w:rsidR="00FF0E2D" w:rsidRPr="002C521A">
              <w:rPr>
                <w:rStyle w:val="Hyperlink"/>
                <w:noProof/>
              </w:rPr>
              <w:t>Introduction to InSilico</w:t>
            </w:r>
            <w:r w:rsidR="00FF0E2D">
              <w:rPr>
                <w:noProof/>
                <w:webHidden/>
              </w:rPr>
              <w:tab/>
            </w:r>
            <w:r w:rsidR="00FF0E2D">
              <w:rPr>
                <w:noProof/>
                <w:webHidden/>
              </w:rPr>
              <w:fldChar w:fldCharType="begin"/>
            </w:r>
            <w:r w:rsidR="00FF0E2D">
              <w:rPr>
                <w:noProof/>
                <w:webHidden/>
              </w:rPr>
              <w:instrText xml:space="preserve"> PAGEREF _Toc464053934 \h </w:instrText>
            </w:r>
            <w:r w:rsidR="00FF0E2D">
              <w:rPr>
                <w:noProof/>
                <w:webHidden/>
              </w:rPr>
            </w:r>
            <w:r w:rsidR="00FF0E2D">
              <w:rPr>
                <w:noProof/>
                <w:webHidden/>
              </w:rPr>
              <w:fldChar w:fldCharType="separate"/>
            </w:r>
            <w:r w:rsidR="00FF0E2D">
              <w:rPr>
                <w:noProof/>
                <w:webHidden/>
              </w:rPr>
              <w:t>6</w:t>
            </w:r>
            <w:r w:rsidR="00FF0E2D">
              <w:rPr>
                <w:noProof/>
                <w:webHidden/>
              </w:rPr>
              <w:fldChar w:fldCharType="end"/>
            </w:r>
          </w:hyperlink>
        </w:p>
        <w:p w14:paraId="074B34F3" w14:textId="77777777" w:rsidR="00FF0E2D" w:rsidRDefault="00F1739F">
          <w:pPr>
            <w:pStyle w:val="TOC2"/>
            <w:rPr>
              <w:rFonts w:asciiTheme="minorHAnsi" w:eastAsiaTheme="minorEastAsia" w:hAnsiTheme="minorHAnsi" w:cstheme="minorBidi"/>
              <w:sz w:val="22"/>
              <w:szCs w:val="22"/>
            </w:rPr>
          </w:pPr>
          <w:hyperlink w:anchor="_Toc464053935" w:history="1">
            <w:r w:rsidR="00FF0E2D" w:rsidRPr="002C521A">
              <w:rPr>
                <w:rStyle w:val="Hyperlink"/>
              </w:rPr>
              <w:t>2.1</w:t>
            </w:r>
            <w:r w:rsidR="00FF0E2D">
              <w:rPr>
                <w:rFonts w:asciiTheme="minorHAnsi" w:eastAsiaTheme="minorEastAsia" w:hAnsiTheme="minorHAnsi" w:cstheme="minorBidi"/>
                <w:sz w:val="22"/>
                <w:szCs w:val="22"/>
              </w:rPr>
              <w:tab/>
            </w:r>
            <w:r w:rsidR="00FF0E2D" w:rsidRPr="002C521A">
              <w:rPr>
                <w:rStyle w:val="Hyperlink"/>
              </w:rPr>
              <w:t>What is inSilico supposed to do?</w:t>
            </w:r>
            <w:r w:rsidR="00FF0E2D">
              <w:rPr>
                <w:webHidden/>
              </w:rPr>
              <w:tab/>
            </w:r>
            <w:r w:rsidR="00FF0E2D">
              <w:rPr>
                <w:webHidden/>
              </w:rPr>
              <w:fldChar w:fldCharType="begin"/>
            </w:r>
            <w:r w:rsidR="00FF0E2D">
              <w:rPr>
                <w:webHidden/>
              </w:rPr>
              <w:instrText xml:space="preserve"> PAGEREF _Toc464053935 \h </w:instrText>
            </w:r>
            <w:r w:rsidR="00FF0E2D">
              <w:rPr>
                <w:webHidden/>
              </w:rPr>
            </w:r>
            <w:r w:rsidR="00FF0E2D">
              <w:rPr>
                <w:webHidden/>
              </w:rPr>
              <w:fldChar w:fldCharType="separate"/>
            </w:r>
            <w:r w:rsidR="00FF0E2D">
              <w:rPr>
                <w:webHidden/>
              </w:rPr>
              <w:t>6</w:t>
            </w:r>
            <w:r w:rsidR="00FF0E2D">
              <w:rPr>
                <w:webHidden/>
              </w:rPr>
              <w:fldChar w:fldCharType="end"/>
            </w:r>
          </w:hyperlink>
        </w:p>
        <w:p w14:paraId="6B3AF935" w14:textId="77777777" w:rsidR="00FF0E2D" w:rsidRDefault="00F1739F">
          <w:pPr>
            <w:pStyle w:val="TOC2"/>
            <w:rPr>
              <w:rFonts w:asciiTheme="minorHAnsi" w:eastAsiaTheme="minorEastAsia" w:hAnsiTheme="minorHAnsi" w:cstheme="minorBidi"/>
              <w:sz w:val="22"/>
              <w:szCs w:val="22"/>
            </w:rPr>
          </w:pPr>
          <w:hyperlink w:anchor="_Toc464053936" w:history="1">
            <w:r w:rsidR="00FF0E2D" w:rsidRPr="002C521A">
              <w:rPr>
                <w:rStyle w:val="Hyperlink"/>
              </w:rPr>
              <w:t>2.2</w:t>
            </w:r>
            <w:r w:rsidR="00FF0E2D">
              <w:rPr>
                <w:rFonts w:asciiTheme="minorHAnsi" w:eastAsiaTheme="minorEastAsia" w:hAnsiTheme="minorHAnsi" w:cstheme="minorBidi"/>
                <w:sz w:val="22"/>
                <w:szCs w:val="22"/>
              </w:rPr>
              <w:tab/>
            </w:r>
            <w:r w:rsidR="00FF0E2D" w:rsidRPr="002C521A">
              <w:rPr>
                <w:rStyle w:val="Hyperlink"/>
              </w:rPr>
              <w:t>For whom is this tool intended?</w:t>
            </w:r>
            <w:r w:rsidR="00FF0E2D">
              <w:rPr>
                <w:webHidden/>
              </w:rPr>
              <w:tab/>
            </w:r>
            <w:r w:rsidR="00FF0E2D">
              <w:rPr>
                <w:webHidden/>
              </w:rPr>
              <w:fldChar w:fldCharType="begin"/>
            </w:r>
            <w:r w:rsidR="00FF0E2D">
              <w:rPr>
                <w:webHidden/>
              </w:rPr>
              <w:instrText xml:space="preserve"> PAGEREF _Toc464053936 \h </w:instrText>
            </w:r>
            <w:r w:rsidR="00FF0E2D">
              <w:rPr>
                <w:webHidden/>
              </w:rPr>
            </w:r>
            <w:r w:rsidR="00FF0E2D">
              <w:rPr>
                <w:webHidden/>
              </w:rPr>
              <w:fldChar w:fldCharType="separate"/>
            </w:r>
            <w:r w:rsidR="00FF0E2D">
              <w:rPr>
                <w:webHidden/>
              </w:rPr>
              <w:t>6</w:t>
            </w:r>
            <w:r w:rsidR="00FF0E2D">
              <w:rPr>
                <w:webHidden/>
              </w:rPr>
              <w:fldChar w:fldCharType="end"/>
            </w:r>
          </w:hyperlink>
        </w:p>
        <w:p w14:paraId="50776987" w14:textId="77777777" w:rsidR="00FF0E2D" w:rsidRDefault="00F1739F">
          <w:pPr>
            <w:pStyle w:val="TOC2"/>
            <w:rPr>
              <w:rFonts w:asciiTheme="minorHAnsi" w:eastAsiaTheme="minorEastAsia" w:hAnsiTheme="minorHAnsi" w:cstheme="minorBidi"/>
              <w:sz w:val="22"/>
              <w:szCs w:val="22"/>
            </w:rPr>
          </w:pPr>
          <w:hyperlink w:anchor="_Toc464053937" w:history="1">
            <w:r w:rsidR="00FF0E2D" w:rsidRPr="002C521A">
              <w:rPr>
                <w:rStyle w:val="Hyperlink"/>
              </w:rPr>
              <w:t>2.3</w:t>
            </w:r>
            <w:r w:rsidR="00FF0E2D">
              <w:rPr>
                <w:rFonts w:asciiTheme="minorHAnsi" w:eastAsiaTheme="minorEastAsia" w:hAnsiTheme="minorHAnsi" w:cstheme="minorBidi"/>
                <w:sz w:val="22"/>
                <w:szCs w:val="22"/>
              </w:rPr>
              <w:tab/>
            </w:r>
            <w:r w:rsidR="00FF0E2D" w:rsidRPr="002C521A">
              <w:rPr>
                <w:rStyle w:val="Hyperlink"/>
              </w:rPr>
              <w:t>inSilico Modules</w:t>
            </w:r>
            <w:r w:rsidR="00FF0E2D">
              <w:rPr>
                <w:webHidden/>
              </w:rPr>
              <w:tab/>
            </w:r>
            <w:r w:rsidR="00FF0E2D">
              <w:rPr>
                <w:webHidden/>
              </w:rPr>
              <w:fldChar w:fldCharType="begin"/>
            </w:r>
            <w:r w:rsidR="00FF0E2D">
              <w:rPr>
                <w:webHidden/>
              </w:rPr>
              <w:instrText xml:space="preserve"> PAGEREF _Toc464053937 \h </w:instrText>
            </w:r>
            <w:r w:rsidR="00FF0E2D">
              <w:rPr>
                <w:webHidden/>
              </w:rPr>
            </w:r>
            <w:r w:rsidR="00FF0E2D">
              <w:rPr>
                <w:webHidden/>
              </w:rPr>
              <w:fldChar w:fldCharType="separate"/>
            </w:r>
            <w:r w:rsidR="00FF0E2D">
              <w:rPr>
                <w:webHidden/>
              </w:rPr>
              <w:t>6</w:t>
            </w:r>
            <w:r w:rsidR="00FF0E2D">
              <w:rPr>
                <w:webHidden/>
              </w:rPr>
              <w:fldChar w:fldCharType="end"/>
            </w:r>
          </w:hyperlink>
        </w:p>
        <w:p w14:paraId="101842E0"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38" w:history="1">
            <w:r w:rsidR="00FF0E2D" w:rsidRPr="002C521A">
              <w:rPr>
                <w:rStyle w:val="Hyperlink"/>
                <w:noProof/>
              </w:rPr>
              <w:t>What is Library?</w:t>
            </w:r>
            <w:r w:rsidR="00FF0E2D">
              <w:rPr>
                <w:noProof/>
                <w:webHidden/>
              </w:rPr>
              <w:tab/>
            </w:r>
            <w:r w:rsidR="00FF0E2D">
              <w:rPr>
                <w:noProof/>
                <w:webHidden/>
              </w:rPr>
              <w:fldChar w:fldCharType="begin"/>
            </w:r>
            <w:r w:rsidR="00FF0E2D">
              <w:rPr>
                <w:noProof/>
                <w:webHidden/>
              </w:rPr>
              <w:instrText xml:space="preserve"> PAGEREF _Toc464053938 \h </w:instrText>
            </w:r>
            <w:r w:rsidR="00FF0E2D">
              <w:rPr>
                <w:noProof/>
                <w:webHidden/>
              </w:rPr>
            </w:r>
            <w:r w:rsidR="00FF0E2D">
              <w:rPr>
                <w:noProof/>
                <w:webHidden/>
              </w:rPr>
              <w:fldChar w:fldCharType="separate"/>
            </w:r>
            <w:r w:rsidR="00FF0E2D">
              <w:rPr>
                <w:noProof/>
                <w:webHidden/>
              </w:rPr>
              <w:t>6</w:t>
            </w:r>
            <w:r w:rsidR="00FF0E2D">
              <w:rPr>
                <w:noProof/>
                <w:webHidden/>
              </w:rPr>
              <w:fldChar w:fldCharType="end"/>
            </w:r>
          </w:hyperlink>
        </w:p>
        <w:p w14:paraId="0DCA5542"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39" w:history="1">
            <w:r w:rsidR="00FF0E2D" w:rsidRPr="002C521A">
              <w:rPr>
                <w:rStyle w:val="Hyperlink"/>
                <w:noProof/>
              </w:rPr>
              <w:t>What is Compose?</w:t>
            </w:r>
            <w:r w:rsidR="00FF0E2D">
              <w:rPr>
                <w:noProof/>
                <w:webHidden/>
              </w:rPr>
              <w:tab/>
            </w:r>
            <w:r w:rsidR="00FF0E2D">
              <w:rPr>
                <w:noProof/>
                <w:webHidden/>
              </w:rPr>
              <w:fldChar w:fldCharType="begin"/>
            </w:r>
            <w:r w:rsidR="00FF0E2D">
              <w:rPr>
                <w:noProof/>
                <w:webHidden/>
              </w:rPr>
              <w:instrText xml:space="preserve"> PAGEREF _Toc464053939 \h </w:instrText>
            </w:r>
            <w:r w:rsidR="00FF0E2D">
              <w:rPr>
                <w:noProof/>
                <w:webHidden/>
              </w:rPr>
            </w:r>
            <w:r w:rsidR="00FF0E2D">
              <w:rPr>
                <w:noProof/>
                <w:webHidden/>
              </w:rPr>
              <w:fldChar w:fldCharType="separate"/>
            </w:r>
            <w:r w:rsidR="00FF0E2D">
              <w:rPr>
                <w:noProof/>
                <w:webHidden/>
              </w:rPr>
              <w:t>6</w:t>
            </w:r>
            <w:r w:rsidR="00FF0E2D">
              <w:rPr>
                <w:noProof/>
                <w:webHidden/>
              </w:rPr>
              <w:fldChar w:fldCharType="end"/>
            </w:r>
          </w:hyperlink>
        </w:p>
        <w:p w14:paraId="26357C33"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0" w:history="1">
            <w:r w:rsidR="00FF0E2D" w:rsidRPr="002C521A">
              <w:rPr>
                <w:rStyle w:val="Hyperlink"/>
                <w:noProof/>
              </w:rPr>
              <w:t>What is Train?</w:t>
            </w:r>
            <w:r w:rsidR="00FF0E2D">
              <w:rPr>
                <w:noProof/>
                <w:webHidden/>
              </w:rPr>
              <w:tab/>
            </w:r>
            <w:r w:rsidR="00FF0E2D">
              <w:rPr>
                <w:noProof/>
                <w:webHidden/>
              </w:rPr>
              <w:fldChar w:fldCharType="begin"/>
            </w:r>
            <w:r w:rsidR="00FF0E2D">
              <w:rPr>
                <w:noProof/>
                <w:webHidden/>
              </w:rPr>
              <w:instrText xml:space="preserve"> PAGEREF _Toc464053940 \h </w:instrText>
            </w:r>
            <w:r w:rsidR="00FF0E2D">
              <w:rPr>
                <w:noProof/>
                <w:webHidden/>
              </w:rPr>
            </w:r>
            <w:r w:rsidR="00FF0E2D">
              <w:rPr>
                <w:noProof/>
                <w:webHidden/>
              </w:rPr>
              <w:fldChar w:fldCharType="separate"/>
            </w:r>
            <w:r w:rsidR="00FF0E2D">
              <w:rPr>
                <w:noProof/>
                <w:webHidden/>
              </w:rPr>
              <w:t>7</w:t>
            </w:r>
            <w:r w:rsidR="00FF0E2D">
              <w:rPr>
                <w:noProof/>
                <w:webHidden/>
              </w:rPr>
              <w:fldChar w:fldCharType="end"/>
            </w:r>
          </w:hyperlink>
        </w:p>
        <w:p w14:paraId="6CEA8558"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1" w:history="1">
            <w:r w:rsidR="00FF0E2D" w:rsidRPr="002C521A">
              <w:rPr>
                <w:rStyle w:val="Hyperlink"/>
                <w:noProof/>
              </w:rPr>
              <w:t>Validate</w:t>
            </w:r>
            <w:r w:rsidR="00FF0E2D">
              <w:rPr>
                <w:noProof/>
                <w:webHidden/>
              </w:rPr>
              <w:tab/>
            </w:r>
            <w:r w:rsidR="00FF0E2D">
              <w:rPr>
                <w:noProof/>
                <w:webHidden/>
              </w:rPr>
              <w:fldChar w:fldCharType="begin"/>
            </w:r>
            <w:r w:rsidR="00FF0E2D">
              <w:rPr>
                <w:noProof/>
                <w:webHidden/>
              </w:rPr>
              <w:instrText xml:space="preserve"> PAGEREF _Toc464053941 \h </w:instrText>
            </w:r>
            <w:r w:rsidR="00FF0E2D">
              <w:rPr>
                <w:noProof/>
                <w:webHidden/>
              </w:rPr>
            </w:r>
            <w:r w:rsidR="00FF0E2D">
              <w:rPr>
                <w:noProof/>
                <w:webHidden/>
              </w:rPr>
              <w:fldChar w:fldCharType="separate"/>
            </w:r>
            <w:r w:rsidR="00FF0E2D">
              <w:rPr>
                <w:noProof/>
                <w:webHidden/>
              </w:rPr>
              <w:t>7</w:t>
            </w:r>
            <w:r w:rsidR="00FF0E2D">
              <w:rPr>
                <w:noProof/>
                <w:webHidden/>
              </w:rPr>
              <w:fldChar w:fldCharType="end"/>
            </w:r>
          </w:hyperlink>
        </w:p>
        <w:p w14:paraId="7C0A727B"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2" w:history="1">
            <w:r w:rsidR="00FF0E2D" w:rsidRPr="002C521A">
              <w:rPr>
                <w:rStyle w:val="Hyperlink"/>
                <w:noProof/>
              </w:rPr>
              <w:t>What is Deploy?</w:t>
            </w:r>
            <w:r w:rsidR="00FF0E2D">
              <w:rPr>
                <w:noProof/>
                <w:webHidden/>
              </w:rPr>
              <w:tab/>
            </w:r>
            <w:r w:rsidR="00FF0E2D">
              <w:rPr>
                <w:noProof/>
                <w:webHidden/>
              </w:rPr>
              <w:fldChar w:fldCharType="begin"/>
            </w:r>
            <w:r w:rsidR="00FF0E2D">
              <w:rPr>
                <w:noProof/>
                <w:webHidden/>
              </w:rPr>
              <w:instrText xml:space="preserve"> PAGEREF _Toc464053942 \h </w:instrText>
            </w:r>
            <w:r w:rsidR="00FF0E2D">
              <w:rPr>
                <w:noProof/>
                <w:webHidden/>
              </w:rPr>
            </w:r>
            <w:r w:rsidR="00FF0E2D">
              <w:rPr>
                <w:noProof/>
                <w:webHidden/>
              </w:rPr>
              <w:fldChar w:fldCharType="separate"/>
            </w:r>
            <w:r w:rsidR="00FF0E2D">
              <w:rPr>
                <w:noProof/>
                <w:webHidden/>
              </w:rPr>
              <w:t>7</w:t>
            </w:r>
            <w:r w:rsidR="00FF0E2D">
              <w:rPr>
                <w:noProof/>
                <w:webHidden/>
              </w:rPr>
              <w:fldChar w:fldCharType="end"/>
            </w:r>
          </w:hyperlink>
        </w:p>
        <w:p w14:paraId="37D6E014"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3" w:history="1">
            <w:r w:rsidR="00FF0E2D" w:rsidRPr="002C521A">
              <w:rPr>
                <w:rStyle w:val="Hyperlink"/>
                <w:noProof/>
              </w:rPr>
              <w:t>What is Visualize?</w:t>
            </w:r>
            <w:r w:rsidR="00FF0E2D">
              <w:rPr>
                <w:noProof/>
                <w:webHidden/>
              </w:rPr>
              <w:tab/>
            </w:r>
            <w:r w:rsidR="00FF0E2D">
              <w:rPr>
                <w:noProof/>
                <w:webHidden/>
              </w:rPr>
              <w:fldChar w:fldCharType="begin"/>
            </w:r>
            <w:r w:rsidR="00FF0E2D">
              <w:rPr>
                <w:noProof/>
                <w:webHidden/>
              </w:rPr>
              <w:instrText xml:space="preserve"> PAGEREF _Toc464053943 \h </w:instrText>
            </w:r>
            <w:r w:rsidR="00FF0E2D">
              <w:rPr>
                <w:noProof/>
                <w:webHidden/>
              </w:rPr>
            </w:r>
            <w:r w:rsidR="00FF0E2D">
              <w:rPr>
                <w:noProof/>
                <w:webHidden/>
              </w:rPr>
              <w:fldChar w:fldCharType="separate"/>
            </w:r>
            <w:r w:rsidR="00FF0E2D">
              <w:rPr>
                <w:noProof/>
                <w:webHidden/>
              </w:rPr>
              <w:t>7</w:t>
            </w:r>
            <w:r w:rsidR="00FF0E2D">
              <w:rPr>
                <w:noProof/>
                <w:webHidden/>
              </w:rPr>
              <w:fldChar w:fldCharType="end"/>
            </w:r>
          </w:hyperlink>
        </w:p>
        <w:p w14:paraId="495F41CC" w14:textId="77777777" w:rsidR="00FF0E2D" w:rsidRDefault="00F1739F">
          <w:pPr>
            <w:pStyle w:val="TOC1"/>
            <w:tabs>
              <w:tab w:val="left" w:pos="400"/>
              <w:tab w:val="right" w:leader="dot" w:pos="12590"/>
            </w:tabs>
            <w:rPr>
              <w:rFonts w:asciiTheme="minorHAnsi" w:eastAsiaTheme="minorEastAsia" w:hAnsiTheme="minorHAnsi" w:cstheme="minorBidi"/>
              <w:b w:val="0"/>
              <w:smallCaps w:val="0"/>
              <w:noProof/>
              <w:szCs w:val="22"/>
            </w:rPr>
          </w:pPr>
          <w:hyperlink w:anchor="_Toc464053944" w:history="1">
            <w:r w:rsidR="00FF0E2D" w:rsidRPr="002C521A">
              <w:rPr>
                <w:rStyle w:val="Hyperlink"/>
                <w:noProof/>
              </w:rPr>
              <w:t>3</w:t>
            </w:r>
            <w:r w:rsidR="00FF0E2D">
              <w:rPr>
                <w:rFonts w:asciiTheme="minorHAnsi" w:eastAsiaTheme="minorEastAsia" w:hAnsiTheme="minorHAnsi" w:cstheme="minorBidi"/>
                <w:b w:val="0"/>
                <w:smallCaps w:val="0"/>
                <w:noProof/>
                <w:szCs w:val="22"/>
              </w:rPr>
              <w:tab/>
            </w:r>
            <w:r w:rsidR="00FF0E2D" w:rsidRPr="002C521A">
              <w:rPr>
                <w:rStyle w:val="Hyperlink"/>
                <w:noProof/>
              </w:rPr>
              <w:t>Library</w:t>
            </w:r>
            <w:r w:rsidR="00FF0E2D">
              <w:rPr>
                <w:noProof/>
                <w:webHidden/>
              </w:rPr>
              <w:tab/>
            </w:r>
            <w:r w:rsidR="00FF0E2D">
              <w:rPr>
                <w:noProof/>
                <w:webHidden/>
              </w:rPr>
              <w:fldChar w:fldCharType="begin"/>
            </w:r>
            <w:r w:rsidR="00FF0E2D">
              <w:rPr>
                <w:noProof/>
                <w:webHidden/>
              </w:rPr>
              <w:instrText xml:space="preserve"> PAGEREF _Toc464053944 \h </w:instrText>
            </w:r>
            <w:r w:rsidR="00FF0E2D">
              <w:rPr>
                <w:noProof/>
                <w:webHidden/>
              </w:rPr>
            </w:r>
            <w:r w:rsidR="00FF0E2D">
              <w:rPr>
                <w:noProof/>
                <w:webHidden/>
              </w:rPr>
              <w:fldChar w:fldCharType="separate"/>
            </w:r>
            <w:r w:rsidR="00FF0E2D">
              <w:rPr>
                <w:noProof/>
                <w:webHidden/>
              </w:rPr>
              <w:t>8</w:t>
            </w:r>
            <w:r w:rsidR="00FF0E2D">
              <w:rPr>
                <w:noProof/>
                <w:webHidden/>
              </w:rPr>
              <w:fldChar w:fldCharType="end"/>
            </w:r>
          </w:hyperlink>
        </w:p>
        <w:p w14:paraId="666C037A" w14:textId="77777777" w:rsidR="00FF0E2D" w:rsidRDefault="00F1739F">
          <w:pPr>
            <w:pStyle w:val="TOC2"/>
            <w:rPr>
              <w:rFonts w:asciiTheme="minorHAnsi" w:eastAsiaTheme="minorEastAsia" w:hAnsiTheme="minorHAnsi" w:cstheme="minorBidi"/>
              <w:sz w:val="22"/>
              <w:szCs w:val="22"/>
            </w:rPr>
          </w:pPr>
          <w:hyperlink w:anchor="_Toc464053945" w:history="1">
            <w:r w:rsidR="00FF0E2D" w:rsidRPr="002C521A">
              <w:rPr>
                <w:rStyle w:val="Hyperlink"/>
              </w:rPr>
              <w:t>3.1</w:t>
            </w:r>
            <w:r w:rsidR="00FF0E2D">
              <w:rPr>
                <w:rFonts w:asciiTheme="minorHAnsi" w:eastAsiaTheme="minorEastAsia" w:hAnsiTheme="minorHAnsi" w:cstheme="minorBidi"/>
                <w:sz w:val="22"/>
                <w:szCs w:val="22"/>
              </w:rPr>
              <w:tab/>
            </w:r>
            <w:r w:rsidR="00FF0E2D" w:rsidRPr="002C521A">
              <w:rPr>
                <w:rStyle w:val="Hyperlink"/>
              </w:rPr>
              <w:t>Navigation</w:t>
            </w:r>
            <w:r w:rsidR="00FF0E2D">
              <w:rPr>
                <w:webHidden/>
              </w:rPr>
              <w:tab/>
            </w:r>
            <w:r w:rsidR="00FF0E2D">
              <w:rPr>
                <w:webHidden/>
              </w:rPr>
              <w:fldChar w:fldCharType="begin"/>
            </w:r>
            <w:r w:rsidR="00FF0E2D">
              <w:rPr>
                <w:webHidden/>
              </w:rPr>
              <w:instrText xml:space="preserve"> PAGEREF _Toc464053945 \h </w:instrText>
            </w:r>
            <w:r w:rsidR="00FF0E2D">
              <w:rPr>
                <w:webHidden/>
              </w:rPr>
            </w:r>
            <w:r w:rsidR="00FF0E2D">
              <w:rPr>
                <w:webHidden/>
              </w:rPr>
              <w:fldChar w:fldCharType="separate"/>
            </w:r>
            <w:r w:rsidR="00FF0E2D">
              <w:rPr>
                <w:webHidden/>
              </w:rPr>
              <w:t>8</w:t>
            </w:r>
            <w:r w:rsidR="00FF0E2D">
              <w:rPr>
                <w:webHidden/>
              </w:rPr>
              <w:fldChar w:fldCharType="end"/>
            </w:r>
          </w:hyperlink>
        </w:p>
        <w:p w14:paraId="58CE4D64" w14:textId="77777777" w:rsidR="00FF0E2D" w:rsidRDefault="00F1739F">
          <w:pPr>
            <w:pStyle w:val="TOC2"/>
            <w:rPr>
              <w:rFonts w:asciiTheme="minorHAnsi" w:eastAsiaTheme="minorEastAsia" w:hAnsiTheme="minorHAnsi" w:cstheme="minorBidi"/>
              <w:sz w:val="22"/>
              <w:szCs w:val="22"/>
            </w:rPr>
          </w:pPr>
          <w:hyperlink w:anchor="_Toc464053946" w:history="1">
            <w:r w:rsidR="00FF0E2D" w:rsidRPr="002C521A">
              <w:rPr>
                <w:rStyle w:val="Hyperlink"/>
              </w:rPr>
              <w:t>3.2</w:t>
            </w:r>
            <w:r w:rsidR="00FF0E2D">
              <w:rPr>
                <w:rFonts w:asciiTheme="minorHAnsi" w:eastAsiaTheme="minorEastAsia" w:hAnsiTheme="minorHAnsi" w:cstheme="minorBidi"/>
                <w:sz w:val="22"/>
                <w:szCs w:val="22"/>
              </w:rPr>
              <w:tab/>
            </w:r>
            <w:r w:rsidR="00FF0E2D" w:rsidRPr="002C521A">
              <w:rPr>
                <w:rStyle w:val="Hyperlink"/>
              </w:rPr>
              <w:t>inSilico Asset Types</w:t>
            </w:r>
            <w:r w:rsidR="00FF0E2D">
              <w:rPr>
                <w:webHidden/>
              </w:rPr>
              <w:tab/>
            </w:r>
            <w:r w:rsidR="00FF0E2D">
              <w:rPr>
                <w:webHidden/>
              </w:rPr>
              <w:fldChar w:fldCharType="begin"/>
            </w:r>
            <w:r w:rsidR="00FF0E2D">
              <w:rPr>
                <w:webHidden/>
              </w:rPr>
              <w:instrText xml:space="preserve"> PAGEREF _Toc464053946 \h </w:instrText>
            </w:r>
            <w:r w:rsidR="00FF0E2D">
              <w:rPr>
                <w:webHidden/>
              </w:rPr>
            </w:r>
            <w:r w:rsidR="00FF0E2D">
              <w:rPr>
                <w:webHidden/>
              </w:rPr>
              <w:fldChar w:fldCharType="separate"/>
            </w:r>
            <w:r w:rsidR="00FF0E2D">
              <w:rPr>
                <w:webHidden/>
              </w:rPr>
              <w:t>9</w:t>
            </w:r>
            <w:r w:rsidR="00FF0E2D">
              <w:rPr>
                <w:webHidden/>
              </w:rPr>
              <w:fldChar w:fldCharType="end"/>
            </w:r>
          </w:hyperlink>
        </w:p>
        <w:p w14:paraId="7D7BC8A5"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7" w:history="1">
            <w:r w:rsidR="00FF0E2D" w:rsidRPr="002C521A">
              <w:rPr>
                <w:rStyle w:val="Hyperlink"/>
                <w:noProof/>
              </w:rPr>
              <w:t>Tables</w:t>
            </w:r>
            <w:r w:rsidR="00FF0E2D">
              <w:rPr>
                <w:noProof/>
                <w:webHidden/>
              </w:rPr>
              <w:tab/>
            </w:r>
            <w:r w:rsidR="00FF0E2D">
              <w:rPr>
                <w:noProof/>
                <w:webHidden/>
              </w:rPr>
              <w:fldChar w:fldCharType="begin"/>
            </w:r>
            <w:r w:rsidR="00FF0E2D">
              <w:rPr>
                <w:noProof/>
                <w:webHidden/>
              </w:rPr>
              <w:instrText xml:space="preserve"> PAGEREF _Toc464053947 \h </w:instrText>
            </w:r>
            <w:r w:rsidR="00FF0E2D">
              <w:rPr>
                <w:noProof/>
                <w:webHidden/>
              </w:rPr>
            </w:r>
            <w:r w:rsidR="00FF0E2D">
              <w:rPr>
                <w:noProof/>
                <w:webHidden/>
              </w:rPr>
              <w:fldChar w:fldCharType="separate"/>
            </w:r>
            <w:r w:rsidR="00FF0E2D">
              <w:rPr>
                <w:noProof/>
                <w:webHidden/>
              </w:rPr>
              <w:t>10</w:t>
            </w:r>
            <w:r w:rsidR="00FF0E2D">
              <w:rPr>
                <w:noProof/>
                <w:webHidden/>
              </w:rPr>
              <w:fldChar w:fldCharType="end"/>
            </w:r>
          </w:hyperlink>
        </w:p>
        <w:p w14:paraId="10CD618C"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8" w:history="1">
            <w:r w:rsidR="00FF0E2D" w:rsidRPr="002C521A">
              <w:rPr>
                <w:rStyle w:val="Hyperlink"/>
                <w:noProof/>
              </w:rPr>
              <w:t>Flows</w:t>
            </w:r>
            <w:r w:rsidR="00FF0E2D">
              <w:rPr>
                <w:noProof/>
                <w:webHidden/>
              </w:rPr>
              <w:tab/>
            </w:r>
            <w:r w:rsidR="00FF0E2D">
              <w:rPr>
                <w:noProof/>
                <w:webHidden/>
              </w:rPr>
              <w:fldChar w:fldCharType="begin"/>
            </w:r>
            <w:r w:rsidR="00FF0E2D">
              <w:rPr>
                <w:noProof/>
                <w:webHidden/>
              </w:rPr>
              <w:instrText xml:space="preserve"> PAGEREF _Toc464053948 \h </w:instrText>
            </w:r>
            <w:r w:rsidR="00FF0E2D">
              <w:rPr>
                <w:noProof/>
                <w:webHidden/>
              </w:rPr>
            </w:r>
            <w:r w:rsidR="00FF0E2D">
              <w:rPr>
                <w:noProof/>
                <w:webHidden/>
              </w:rPr>
              <w:fldChar w:fldCharType="separate"/>
            </w:r>
            <w:r w:rsidR="00FF0E2D">
              <w:rPr>
                <w:noProof/>
                <w:webHidden/>
              </w:rPr>
              <w:t>10</w:t>
            </w:r>
            <w:r w:rsidR="00FF0E2D">
              <w:rPr>
                <w:noProof/>
                <w:webHidden/>
              </w:rPr>
              <w:fldChar w:fldCharType="end"/>
            </w:r>
          </w:hyperlink>
        </w:p>
        <w:p w14:paraId="3223F839"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49" w:history="1">
            <w:r w:rsidR="00FF0E2D" w:rsidRPr="002C521A">
              <w:rPr>
                <w:rStyle w:val="Hyperlink"/>
                <w:noProof/>
              </w:rPr>
              <w:t>Models</w:t>
            </w:r>
            <w:r w:rsidR="00FF0E2D">
              <w:rPr>
                <w:noProof/>
                <w:webHidden/>
              </w:rPr>
              <w:tab/>
            </w:r>
            <w:r w:rsidR="00FF0E2D">
              <w:rPr>
                <w:noProof/>
                <w:webHidden/>
              </w:rPr>
              <w:fldChar w:fldCharType="begin"/>
            </w:r>
            <w:r w:rsidR="00FF0E2D">
              <w:rPr>
                <w:noProof/>
                <w:webHidden/>
              </w:rPr>
              <w:instrText xml:space="preserve"> PAGEREF _Toc464053949 \h </w:instrText>
            </w:r>
            <w:r w:rsidR="00FF0E2D">
              <w:rPr>
                <w:noProof/>
                <w:webHidden/>
              </w:rPr>
            </w:r>
            <w:r w:rsidR="00FF0E2D">
              <w:rPr>
                <w:noProof/>
                <w:webHidden/>
              </w:rPr>
              <w:fldChar w:fldCharType="separate"/>
            </w:r>
            <w:r w:rsidR="00FF0E2D">
              <w:rPr>
                <w:noProof/>
                <w:webHidden/>
              </w:rPr>
              <w:t>10</w:t>
            </w:r>
            <w:r w:rsidR="00FF0E2D">
              <w:rPr>
                <w:noProof/>
                <w:webHidden/>
              </w:rPr>
              <w:fldChar w:fldCharType="end"/>
            </w:r>
          </w:hyperlink>
        </w:p>
        <w:p w14:paraId="28F67DAC"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50" w:history="1">
            <w:r w:rsidR="00FF0E2D" w:rsidRPr="002C521A">
              <w:rPr>
                <w:rStyle w:val="Hyperlink"/>
                <w:noProof/>
              </w:rPr>
              <w:t>Predictions</w:t>
            </w:r>
            <w:r w:rsidR="00FF0E2D">
              <w:rPr>
                <w:noProof/>
                <w:webHidden/>
              </w:rPr>
              <w:tab/>
            </w:r>
            <w:r w:rsidR="00FF0E2D">
              <w:rPr>
                <w:noProof/>
                <w:webHidden/>
              </w:rPr>
              <w:fldChar w:fldCharType="begin"/>
            </w:r>
            <w:r w:rsidR="00FF0E2D">
              <w:rPr>
                <w:noProof/>
                <w:webHidden/>
              </w:rPr>
              <w:instrText xml:space="preserve"> PAGEREF _Toc464053950 \h </w:instrText>
            </w:r>
            <w:r w:rsidR="00FF0E2D">
              <w:rPr>
                <w:noProof/>
                <w:webHidden/>
              </w:rPr>
            </w:r>
            <w:r w:rsidR="00FF0E2D">
              <w:rPr>
                <w:noProof/>
                <w:webHidden/>
              </w:rPr>
              <w:fldChar w:fldCharType="separate"/>
            </w:r>
            <w:r w:rsidR="00FF0E2D">
              <w:rPr>
                <w:noProof/>
                <w:webHidden/>
              </w:rPr>
              <w:t>10</w:t>
            </w:r>
            <w:r w:rsidR="00FF0E2D">
              <w:rPr>
                <w:noProof/>
                <w:webHidden/>
              </w:rPr>
              <w:fldChar w:fldCharType="end"/>
            </w:r>
          </w:hyperlink>
        </w:p>
        <w:p w14:paraId="133FF698"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51" w:history="1">
            <w:r w:rsidR="00FF0E2D" w:rsidRPr="002C521A">
              <w:rPr>
                <w:rStyle w:val="Hyperlink"/>
                <w:noProof/>
              </w:rPr>
              <w:t>Dashboards</w:t>
            </w:r>
            <w:r w:rsidR="00FF0E2D">
              <w:rPr>
                <w:noProof/>
                <w:webHidden/>
              </w:rPr>
              <w:tab/>
            </w:r>
            <w:r w:rsidR="00FF0E2D">
              <w:rPr>
                <w:noProof/>
                <w:webHidden/>
              </w:rPr>
              <w:fldChar w:fldCharType="begin"/>
            </w:r>
            <w:r w:rsidR="00FF0E2D">
              <w:rPr>
                <w:noProof/>
                <w:webHidden/>
              </w:rPr>
              <w:instrText xml:space="preserve"> PAGEREF _Toc464053951 \h </w:instrText>
            </w:r>
            <w:r w:rsidR="00FF0E2D">
              <w:rPr>
                <w:noProof/>
                <w:webHidden/>
              </w:rPr>
            </w:r>
            <w:r w:rsidR="00FF0E2D">
              <w:rPr>
                <w:noProof/>
                <w:webHidden/>
              </w:rPr>
              <w:fldChar w:fldCharType="separate"/>
            </w:r>
            <w:r w:rsidR="00FF0E2D">
              <w:rPr>
                <w:noProof/>
                <w:webHidden/>
              </w:rPr>
              <w:t>10</w:t>
            </w:r>
            <w:r w:rsidR="00FF0E2D">
              <w:rPr>
                <w:noProof/>
                <w:webHidden/>
              </w:rPr>
              <w:fldChar w:fldCharType="end"/>
            </w:r>
          </w:hyperlink>
        </w:p>
        <w:p w14:paraId="17E3E729" w14:textId="77777777" w:rsidR="00FF0E2D" w:rsidRDefault="00F1739F">
          <w:pPr>
            <w:pStyle w:val="TOC2"/>
            <w:rPr>
              <w:rFonts w:asciiTheme="minorHAnsi" w:eastAsiaTheme="minorEastAsia" w:hAnsiTheme="minorHAnsi" w:cstheme="minorBidi"/>
              <w:sz w:val="22"/>
              <w:szCs w:val="22"/>
            </w:rPr>
          </w:pPr>
          <w:hyperlink w:anchor="_Toc464053952" w:history="1">
            <w:r w:rsidR="00FF0E2D" w:rsidRPr="002C521A">
              <w:rPr>
                <w:rStyle w:val="Hyperlink"/>
              </w:rPr>
              <w:t>3.3</w:t>
            </w:r>
            <w:r w:rsidR="00FF0E2D">
              <w:rPr>
                <w:rFonts w:asciiTheme="minorHAnsi" w:eastAsiaTheme="minorEastAsia" w:hAnsiTheme="minorHAnsi" w:cstheme="minorBidi"/>
                <w:sz w:val="22"/>
                <w:szCs w:val="22"/>
              </w:rPr>
              <w:tab/>
            </w:r>
            <w:r w:rsidR="00FF0E2D" w:rsidRPr="002C521A">
              <w:rPr>
                <w:rStyle w:val="Hyperlink"/>
              </w:rPr>
              <w:t>Importing Data</w:t>
            </w:r>
            <w:r w:rsidR="00FF0E2D">
              <w:rPr>
                <w:webHidden/>
              </w:rPr>
              <w:tab/>
            </w:r>
            <w:r w:rsidR="00FF0E2D">
              <w:rPr>
                <w:webHidden/>
              </w:rPr>
              <w:fldChar w:fldCharType="begin"/>
            </w:r>
            <w:r w:rsidR="00FF0E2D">
              <w:rPr>
                <w:webHidden/>
              </w:rPr>
              <w:instrText xml:space="preserve"> PAGEREF _Toc464053952 \h </w:instrText>
            </w:r>
            <w:r w:rsidR="00FF0E2D">
              <w:rPr>
                <w:webHidden/>
              </w:rPr>
            </w:r>
            <w:r w:rsidR="00FF0E2D">
              <w:rPr>
                <w:webHidden/>
              </w:rPr>
              <w:fldChar w:fldCharType="separate"/>
            </w:r>
            <w:r w:rsidR="00FF0E2D">
              <w:rPr>
                <w:webHidden/>
              </w:rPr>
              <w:t>10</w:t>
            </w:r>
            <w:r w:rsidR="00FF0E2D">
              <w:rPr>
                <w:webHidden/>
              </w:rPr>
              <w:fldChar w:fldCharType="end"/>
            </w:r>
          </w:hyperlink>
        </w:p>
        <w:p w14:paraId="1D27BD61" w14:textId="77777777" w:rsidR="00FF0E2D" w:rsidRDefault="00F1739F">
          <w:pPr>
            <w:pStyle w:val="TOC2"/>
            <w:rPr>
              <w:rFonts w:asciiTheme="minorHAnsi" w:eastAsiaTheme="minorEastAsia" w:hAnsiTheme="minorHAnsi" w:cstheme="minorBidi"/>
              <w:sz w:val="22"/>
              <w:szCs w:val="22"/>
            </w:rPr>
          </w:pPr>
          <w:hyperlink w:anchor="_Toc464053953" w:history="1">
            <w:r w:rsidR="00FF0E2D" w:rsidRPr="002C521A">
              <w:rPr>
                <w:rStyle w:val="Hyperlink"/>
              </w:rPr>
              <w:t>3.4</w:t>
            </w:r>
            <w:r w:rsidR="00FF0E2D">
              <w:rPr>
                <w:rFonts w:asciiTheme="minorHAnsi" w:eastAsiaTheme="minorEastAsia" w:hAnsiTheme="minorHAnsi" w:cstheme="minorBidi"/>
                <w:sz w:val="22"/>
                <w:szCs w:val="22"/>
              </w:rPr>
              <w:tab/>
            </w:r>
            <w:r w:rsidR="00FF0E2D" w:rsidRPr="002C521A">
              <w:rPr>
                <w:rStyle w:val="Hyperlink"/>
              </w:rPr>
              <w:t>Table Preview</w:t>
            </w:r>
            <w:r w:rsidR="00FF0E2D">
              <w:rPr>
                <w:webHidden/>
              </w:rPr>
              <w:tab/>
            </w:r>
            <w:r w:rsidR="00FF0E2D">
              <w:rPr>
                <w:webHidden/>
              </w:rPr>
              <w:fldChar w:fldCharType="begin"/>
            </w:r>
            <w:r w:rsidR="00FF0E2D">
              <w:rPr>
                <w:webHidden/>
              </w:rPr>
              <w:instrText xml:space="preserve"> PAGEREF _Toc464053953 \h </w:instrText>
            </w:r>
            <w:r w:rsidR="00FF0E2D">
              <w:rPr>
                <w:webHidden/>
              </w:rPr>
            </w:r>
            <w:r w:rsidR="00FF0E2D">
              <w:rPr>
                <w:webHidden/>
              </w:rPr>
              <w:fldChar w:fldCharType="separate"/>
            </w:r>
            <w:r w:rsidR="00FF0E2D">
              <w:rPr>
                <w:webHidden/>
              </w:rPr>
              <w:t>11</w:t>
            </w:r>
            <w:r w:rsidR="00FF0E2D">
              <w:rPr>
                <w:webHidden/>
              </w:rPr>
              <w:fldChar w:fldCharType="end"/>
            </w:r>
          </w:hyperlink>
        </w:p>
        <w:p w14:paraId="1898EF88" w14:textId="77777777" w:rsidR="00FF0E2D" w:rsidRDefault="00F1739F">
          <w:pPr>
            <w:pStyle w:val="TOC2"/>
            <w:rPr>
              <w:rFonts w:asciiTheme="minorHAnsi" w:eastAsiaTheme="minorEastAsia" w:hAnsiTheme="minorHAnsi" w:cstheme="minorBidi"/>
              <w:sz w:val="22"/>
              <w:szCs w:val="22"/>
            </w:rPr>
          </w:pPr>
          <w:hyperlink w:anchor="_Toc464053954" w:history="1">
            <w:r w:rsidR="00FF0E2D" w:rsidRPr="002C521A">
              <w:rPr>
                <w:rStyle w:val="Hyperlink"/>
              </w:rPr>
              <w:t>3.5</w:t>
            </w:r>
            <w:r w:rsidR="00FF0E2D">
              <w:rPr>
                <w:rFonts w:asciiTheme="minorHAnsi" w:eastAsiaTheme="minorEastAsia" w:hAnsiTheme="minorHAnsi" w:cstheme="minorBidi"/>
                <w:sz w:val="22"/>
                <w:szCs w:val="22"/>
              </w:rPr>
              <w:tab/>
            </w:r>
            <w:r w:rsidR="00FF0E2D" w:rsidRPr="002C521A">
              <w:rPr>
                <w:rStyle w:val="Hyperlink"/>
              </w:rPr>
              <w:t>Quick Actions</w:t>
            </w:r>
            <w:r w:rsidR="00FF0E2D">
              <w:rPr>
                <w:webHidden/>
              </w:rPr>
              <w:tab/>
            </w:r>
            <w:r w:rsidR="00FF0E2D">
              <w:rPr>
                <w:webHidden/>
              </w:rPr>
              <w:fldChar w:fldCharType="begin"/>
            </w:r>
            <w:r w:rsidR="00FF0E2D">
              <w:rPr>
                <w:webHidden/>
              </w:rPr>
              <w:instrText xml:space="preserve"> PAGEREF _Toc464053954 \h </w:instrText>
            </w:r>
            <w:r w:rsidR="00FF0E2D">
              <w:rPr>
                <w:webHidden/>
              </w:rPr>
            </w:r>
            <w:r w:rsidR="00FF0E2D">
              <w:rPr>
                <w:webHidden/>
              </w:rPr>
              <w:fldChar w:fldCharType="separate"/>
            </w:r>
            <w:r w:rsidR="00FF0E2D">
              <w:rPr>
                <w:webHidden/>
              </w:rPr>
              <w:t>12</w:t>
            </w:r>
            <w:r w:rsidR="00FF0E2D">
              <w:rPr>
                <w:webHidden/>
              </w:rPr>
              <w:fldChar w:fldCharType="end"/>
            </w:r>
          </w:hyperlink>
        </w:p>
        <w:p w14:paraId="3E29FE36" w14:textId="77777777" w:rsidR="00FF0E2D" w:rsidRDefault="00F1739F">
          <w:pPr>
            <w:pStyle w:val="TOC2"/>
            <w:rPr>
              <w:rFonts w:asciiTheme="minorHAnsi" w:eastAsiaTheme="minorEastAsia" w:hAnsiTheme="minorHAnsi" w:cstheme="minorBidi"/>
              <w:sz w:val="22"/>
              <w:szCs w:val="22"/>
            </w:rPr>
          </w:pPr>
          <w:hyperlink w:anchor="_Toc464053955" w:history="1">
            <w:r w:rsidR="00FF0E2D" w:rsidRPr="002C521A">
              <w:rPr>
                <w:rStyle w:val="Hyperlink"/>
              </w:rPr>
              <w:t>3.6</w:t>
            </w:r>
            <w:r w:rsidR="00FF0E2D">
              <w:rPr>
                <w:rFonts w:asciiTheme="minorHAnsi" w:eastAsiaTheme="minorEastAsia" w:hAnsiTheme="minorHAnsi" w:cstheme="minorBidi"/>
                <w:sz w:val="22"/>
                <w:szCs w:val="22"/>
              </w:rPr>
              <w:tab/>
            </w:r>
            <w:r w:rsidR="00FF0E2D" w:rsidRPr="002C521A">
              <w:rPr>
                <w:rStyle w:val="Hyperlink"/>
              </w:rPr>
              <w:t>Asset Actions</w:t>
            </w:r>
            <w:r w:rsidR="00FF0E2D">
              <w:rPr>
                <w:webHidden/>
              </w:rPr>
              <w:tab/>
            </w:r>
            <w:r w:rsidR="00FF0E2D">
              <w:rPr>
                <w:webHidden/>
              </w:rPr>
              <w:fldChar w:fldCharType="begin"/>
            </w:r>
            <w:r w:rsidR="00FF0E2D">
              <w:rPr>
                <w:webHidden/>
              </w:rPr>
              <w:instrText xml:space="preserve"> PAGEREF _Toc464053955 \h </w:instrText>
            </w:r>
            <w:r w:rsidR="00FF0E2D">
              <w:rPr>
                <w:webHidden/>
              </w:rPr>
            </w:r>
            <w:r w:rsidR="00FF0E2D">
              <w:rPr>
                <w:webHidden/>
              </w:rPr>
              <w:fldChar w:fldCharType="separate"/>
            </w:r>
            <w:r w:rsidR="00FF0E2D">
              <w:rPr>
                <w:webHidden/>
              </w:rPr>
              <w:t>13</w:t>
            </w:r>
            <w:r w:rsidR="00FF0E2D">
              <w:rPr>
                <w:webHidden/>
              </w:rPr>
              <w:fldChar w:fldCharType="end"/>
            </w:r>
          </w:hyperlink>
        </w:p>
        <w:p w14:paraId="6C0A343B"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56" w:history="1">
            <w:r w:rsidR="00FF0E2D" w:rsidRPr="002C521A">
              <w:rPr>
                <w:rStyle w:val="Hyperlink"/>
                <w:noProof/>
              </w:rPr>
              <w:t>Tables</w:t>
            </w:r>
            <w:r w:rsidR="00FF0E2D">
              <w:rPr>
                <w:noProof/>
                <w:webHidden/>
              </w:rPr>
              <w:tab/>
            </w:r>
            <w:r w:rsidR="00FF0E2D">
              <w:rPr>
                <w:noProof/>
                <w:webHidden/>
              </w:rPr>
              <w:fldChar w:fldCharType="begin"/>
            </w:r>
            <w:r w:rsidR="00FF0E2D">
              <w:rPr>
                <w:noProof/>
                <w:webHidden/>
              </w:rPr>
              <w:instrText xml:space="preserve"> PAGEREF _Toc464053956 \h </w:instrText>
            </w:r>
            <w:r w:rsidR="00FF0E2D">
              <w:rPr>
                <w:noProof/>
                <w:webHidden/>
              </w:rPr>
            </w:r>
            <w:r w:rsidR="00FF0E2D">
              <w:rPr>
                <w:noProof/>
                <w:webHidden/>
              </w:rPr>
              <w:fldChar w:fldCharType="separate"/>
            </w:r>
            <w:r w:rsidR="00FF0E2D">
              <w:rPr>
                <w:noProof/>
                <w:webHidden/>
              </w:rPr>
              <w:t>13</w:t>
            </w:r>
            <w:r w:rsidR="00FF0E2D">
              <w:rPr>
                <w:noProof/>
                <w:webHidden/>
              </w:rPr>
              <w:fldChar w:fldCharType="end"/>
            </w:r>
          </w:hyperlink>
        </w:p>
        <w:p w14:paraId="5E82BABC"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57" w:history="1">
            <w:r w:rsidR="00FF0E2D" w:rsidRPr="002C521A">
              <w:rPr>
                <w:rStyle w:val="Hyperlink"/>
                <w:noProof/>
              </w:rPr>
              <w:t>Flows</w:t>
            </w:r>
            <w:r w:rsidR="00FF0E2D">
              <w:rPr>
                <w:noProof/>
                <w:webHidden/>
              </w:rPr>
              <w:tab/>
            </w:r>
            <w:r w:rsidR="00FF0E2D">
              <w:rPr>
                <w:noProof/>
                <w:webHidden/>
              </w:rPr>
              <w:fldChar w:fldCharType="begin"/>
            </w:r>
            <w:r w:rsidR="00FF0E2D">
              <w:rPr>
                <w:noProof/>
                <w:webHidden/>
              </w:rPr>
              <w:instrText xml:space="preserve"> PAGEREF _Toc464053957 \h </w:instrText>
            </w:r>
            <w:r w:rsidR="00FF0E2D">
              <w:rPr>
                <w:noProof/>
                <w:webHidden/>
              </w:rPr>
            </w:r>
            <w:r w:rsidR="00FF0E2D">
              <w:rPr>
                <w:noProof/>
                <w:webHidden/>
              </w:rPr>
              <w:fldChar w:fldCharType="separate"/>
            </w:r>
            <w:r w:rsidR="00FF0E2D">
              <w:rPr>
                <w:noProof/>
                <w:webHidden/>
              </w:rPr>
              <w:t>14</w:t>
            </w:r>
            <w:r w:rsidR="00FF0E2D">
              <w:rPr>
                <w:noProof/>
                <w:webHidden/>
              </w:rPr>
              <w:fldChar w:fldCharType="end"/>
            </w:r>
          </w:hyperlink>
        </w:p>
        <w:p w14:paraId="5842AF83"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58" w:history="1">
            <w:r w:rsidR="00FF0E2D" w:rsidRPr="002C521A">
              <w:rPr>
                <w:rStyle w:val="Hyperlink"/>
                <w:noProof/>
              </w:rPr>
              <w:t>Models</w:t>
            </w:r>
            <w:r w:rsidR="00FF0E2D">
              <w:rPr>
                <w:noProof/>
                <w:webHidden/>
              </w:rPr>
              <w:tab/>
            </w:r>
            <w:r w:rsidR="00FF0E2D">
              <w:rPr>
                <w:noProof/>
                <w:webHidden/>
              </w:rPr>
              <w:fldChar w:fldCharType="begin"/>
            </w:r>
            <w:r w:rsidR="00FF0E2D">
              <w:rPr>
                <w:noProof/>
                <w:webHidden/>
              </w:rPr>
              <w:instrText xml:space="preserve"> PAGEREF _Toc464053958 \h </w:instrText>
            </w:r>
            <w:r w:rsidR="00FF0E2D">
              <w:rPr>
                <w:noProof/>
                <w:webHidden/>
              </w:rPr>
            </w:r>
            <w:r w:rsidR="00FF0E2D">
              <w:rPr>
                <w:noProof/>
                <w:webHidden/>
              </w:rPr>
              <w:fldChar w:fldCharType="separate"/>
            </w:r>
            <w:r w:rsidR="00FF0E2D">
              <w:rPr>
                <w:noProof/>
                <w:webHidden/>
              </w:rPr>
              <w:t>14</w:t>
            </w:r>
            <w:r w:rsidR="00FF0E2D">
              <w:rPr>
                <w:noProof/>
                <w:webHidden/>
              </w:rPr>
              <w:fldChar w:fldCharType="end"/>
            </w:r>
          </w:hyperlink>
        </w:p>
        <w:p w14:paraId="1154200A"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59" w:history="1">
            <w:r w:rsidR="00FF0E2D" w:rsidRPr="002C521A">
              <w:rPr>
                <w:rStyle w:val="Hyperlink"/>
                <w:noProof/>
              </w:rPr>
              <w:t>Predictions</w:t>
            </w:r>
            <w:r w:rsidR="00FF0E2D">
              <w:rPr>
                <w:noProof/>
                <w:webHidden/>
              </w:rPr>
              <w:tab/>
            </w:r>
            <w:r w:rsidR="00FF0E2D">
              <w:rPr>
                <w:noProof/>
                <w:webHidden/>
              </w:rPr>
              <w:fldChar w:fldCharType="begin"/>
            </w:r>
            <w:r w:rsidR="00FF0E2D">
              <w:rPr>
                <w:noProof/>
                <w:webHidden/>
              </w:rPr>
              <w:instrText xml:space="preserve"> PAGEREF _Toc464053959 \h </w:instrText>
            </w:r>
            <w:r w:rsidR="00FF0E2D">
              <w:rPr>
                <w:noProof/>
                <w:webHidden/>
              </w:rPr>
            </w:r>
            <w:r w:rsidR="00FF0E2D">
              <w:rPr>
                <w:noProof/>
                <w:webHidden/>
              </w:rPr>
              <w:fldChar w:fldCharType="separate"/>
            </w:r>
            <w:r w:rsidR="00FF0E2D">
              <w:rPr>
                <w:noProof/>
                <w:webHidden/>
              </w:rPr>
              <w:t>15</w:t>
            </w:r>
            <w:r w:rsidR="00FF0E2D">
              <w:rPr>
                <w:noProof/>
                <w:webHidden/>
              </w:rPr>
              <w:fldChar w:fldCharType="end"/>
            </w:r>
          </w:hyperlink>
        </w:p>
        <w:p w14:paraId="635DE53D"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60" w:history="1">
            <w:r w:rsidR="00FF0E2D" w:rsidRPr="002C521A">
              <w:rPr>
                <w:rStyle w:val="Hyperlink"/>
                <w:noProof/>
              </w:rPr>
              <w:t>Dashboards</w:t>
            </w:r>
            <w:r w:rsidR="00FF0E2D">
              <w:rPr>
                <w:noProof/>
                <w:webHidden/>
              </w:rPr>
              <w:tab/>
            </w:r>
            <w:r w:rsidR="00FF0E2D">
              <w:rPr>
                <w:noProof/>
                <w:webHidden/>
              </w:rPr>
              <w:fldChar w:fldCharType="begin"/>
            </w:r>
            <w:r w:rsidR="00FF0E2D">
              <w:rPr>
                <w:noProof/>
                <w:webHidden/>
              </w:rPr>
              <w:instrText xml:space="preserve"> PAGEREF _Toc464053960 \h </w:instrText>
            </w:r>
            <w:r w:rsidR="00FF0E2D">
              <w:rPr>
                <w:noProof/>
                <w:webHidden/>
              </w:rPr>
            </w:r>
            <w:r w:rsidR="00FF0E2D">
              <w:rPr>
                <w:noProof/>
                <w:webHidden/>
              </w:rPr>
              <w:fldChar w:fldCharType="separate"/>
            </w:r>
            <w:r w:rsidR="00FF0E2D">
              <w:rPr>
                <w:noProof/>
                <w:webHidden/>
              </w:rPr>
              <w:t>15</w:t>
            </w:r>
            <w:r w:rsidR="00FF0E2D">
              <w:rPr>
                <w:noProof/>
                <w:webHidden/>
              </w:rPr>
              <w:fldChar w:fldCharType="end"/>
            </w:r>
          </w:hyperlink>
        </w:p>
        <w:p w14:paraId="24304B8D" w14:textId="77777777" w:rsidR="00FF0E2D" w:rsidRDefault="00F1739F">
          <w:pPr>
            <w:pStyle w:val="TOC1"/>
            <w:tabs>
              <w:tab w:val="left" w:pos="400"/>
              <w:tab w:val="right" w:leader="dot" w:pos="12590"/>
            </w:tabs>
            <w:rPr>
              <w:rFonts w:asciiTheme="minorHAnsi" w:eastAsiaTheme="minorEastAsia" w:hAnsiTheme="minorHAnsi" w:cstheme="minorBidi"/>
              <w:b w:val="0"/>
              <w:smallCaps w:val="0"/>
              <w:noProof/>
              <w:szCs w:val="22"/>
            </w:rPr>
          </w:pPr>
          <w:hyperlink w:anchor="_Toc464053961" w:history="1">
            <w:r w:rsidR="00FF0E2D" w:rsidRPr="002C521A">
              <w:rPr>
                <w:rStyle w:val="Hyperlink"/>
                <w:noProof/>
              </w:rPr>
              <w:t>4</w:t>
            </w:r>
            <w:r w:rsidR="00FF0E2D">
              <w:rPr>
                <w:rFonts w:asciiTheme="minorHAnsi" w:eastAsiaTheme="minorEastAsia" w:hAnsiTheme="minorHAnsi" w:cstheme="minorBidi"/>
                <w:b w:val="0"/>
                <w:smallCaps w:val="0"/>
                <w:noProof/>
                <w:szCs w:val="22"/>
              </w:rPr>
              <w:tab/>
            </w:r>
            <w:r w:rsidR="00FF0E2D" w:rsidRPr="002C521A">
              <w:rPr>
                <w:rStyle w:val="Hyperlink"/>
                <w:noProof/>
              </w:rPr>
              <w:t>Compose</w:t>
            </w:r>
            <w:r w:rsidR="00FF0E2D">
              <w:rPr>
                <w:noProof/>
                <w:webHidden/>
              </w:rPr>
              <w:tab/>
            </w:r>
            <w:r w:rsidR="00FF0E2D">
              <w:rPr>
                <w:noProof/>
                <w:webHidden/>
              </w:rPr>
              <w:fldChar w:fldCharType="begin"/>
            </w:r>
            <w:r w:rsidR="00FF0E2D">
              <w:rPr>
                <w:noProof/>
                <w:webHidden/>
              </w:rPr>
              <w:instrText xml:space="preserve"> PAGEREF _Toc464053961 \h </w:instrText>
            </w:r>
            <w:r w:rsidR="00FF0E2D">
              <w:rPr>
                <w:noProof/>
                <w:webHidden/>
              </w:rPr>
            </w:r>
            <w:r w:rsidR="00FF0E2D">
              <w:rPr>
                <w:noProof/>
                <w:webHidden/>
              </w:rPr>
              <w:fldChar w:fldCharType="separate"/>
            </w:r>
            <w:r w:rsidR="00FF0E2D">
              <w:rPr>
                <w:noProof/>
                <w:webHidden/>
              </w:rPr>
              <w:t>15</w:t>
            </w:r>
            <w:r w:rsidR="00FF0E2D">
              <w:rPr>
                <w:noProof/>
                <w:webHidden/>
              </w:rPr>
              <w:fldChar w:fldCharType="end"/>
            </w:r>
          </w:hyperlink>
        </w:p>
        <w:p w14:paraId="6BCF1365" w14:textId="77777777" w:rsidR="00FF0E2D" w:rsidRDefault="00F1739F">
          <w:pPr>
            <w:pStyle w:val="TOC2"/>
            <w:rPr>
              <w:rFonts w:asciiTheme="minorHAnsi" w:eastAsiaTheme="minorEastAsia" w:hAnsiTheme="minorHAnsi" w:cstheme="minorBidi"/>
              <w:sz w:val="22"/>
              <w:szCs w:val="22"/>
            </w:rPr>
          </w:pPr>
          <w:hyperlink w:anchor="_Toc464053962" w:history="1">
            <w:r w:rsidR="00FF0E2D" w:rsidRPr="002C521A">
              <w:rPr>
                <w:rStyle w:val="Hyperlink"/>
              </w:rPr>
              <w:t>4.1</w:t>
            </w:r>
            <w:r w:rsidR="00FF0E2D">
              <w:rPr>
                <w:rFonts w:asciiTheme="minorHAnsi" w:eastAsiaTheme="minorEastAsia" w:hAnsiTheme="minorHAnsi" w:cstheme="minorBidi"/>
                <w:sz w:val="22"/>
                <w:szCs w:val="22"/>
              </w:rPr>
              <w:tab/>
            </w:r>
            <w:r w:rsidR="00FF0E2D" w:rsidRPr="002C521A">
              <w:rPr>
                <w:rStyle w:val="Hyperlink"/>
              </w:rPr>
              <w:t>Create a Flow</w:t>
            </w:r>
            <w:r w:rsidR="00FF0E2D">
              <w:rPr>
                <w:webHidden/>
              </w:rPr>
              <w:tab/>
            </w:r>
            <w:r w:rsidR="00FF0E2D">
              <w:rPr>
                <w:webHidden/>
              </w:rPr>
              <w:fldChar w:fldCharType="begin"/>
            </w:r>
            <w:r w:rsidR="00FF0E2D">
              <w:rPr>
                <w:webHidden/>
              </w:rPr>
              <w:instrText xml:space="preserve"> PAGEREF _Toc464053962 \h </w:instrText>
            </w:r>
            <w:r w:rsidR="00FF0E2D">
              <w:rPr>
                <w:webHidden/>
              </w:rPr>
            </w:r>
            <w:r w:rsidR="00FF0E2D">
              <w:rPr>
                <w:webHidden/>
              </w:rPr>
              <w:fldChar w:fldCharType="separate"/>
            </w:r>
            <w:r w:rsidR="00FF0E2D">
              <w:rPr>
                <w:webHidden/>
              </w:rPr>
              <w:t>15</w:t>
            </w:r>
            <w:r w:rsidR="00FF0E2D">
              <w:rPr>
                <w:webHidden/>
              </w:rPr>
              <w:fldChar w:fldCharType="end"/>
            </w:r>
          </w:hyperlink>
        </w:p>
        <w:p w14:paraId="02280C38" w14:textId="77777777" w:rsidR="00FF0E2D" w:rsidRDefault="00F1739F">
          <w:pPr>
            <w:pStyle w:val="TOC2"/>
            <w:rPr>
              <w:rFonts w:asciiTheme="minorHAnsi" w:eastAsiaTheme="minorEastAsia" w:hAnsiTheme="minorHAnsi" w:cstheme="minorBidi"/>
              <w:sz w:val="22"/>
              <w:szCs w:val="22"/>
            </w:rPr>
          </w:pPr>
          <w:hyperlink w:anchor="_Toc464053963" w:history="1">
            <w:r w:rsidR="00FF0E2D" w:rsidRPr="002C521A">
              <w:rPr>
                <w:rStyle w:val="Hyperlink"/>
              </w:rPr>
              <w:t>4.2</w:t>
            </w:r>
            <w:r w:rsidR="00FF0E2D">
              <w:rPr>
                <w:rFonts w:asciiTheme="minorHAnsi" w:eastAsiaTheme="minorEastAsia" w:hAnsiTheme="minorHAnsi" w:cstheme="minorBidi"/>
                <w:sz w:val="22"/>
                <w:szCs w:val="22"/>
              </w:rPr>
              <w:tab/>
            </w:r>
            <w:r w:rsidR="00FF0E2D" w:rsidRPr="002C521A">
              <w:rPr>
                <w:rStyle w:val="Hyperlink"/>
              </w:rPr>
              <w:t>Add Tables to a Flow</w:t>
            </w:r>
            <w:r w:rsidR="00FF0E2D">
              <w:rPr>
                <w:webHidden/>
              </w:rPr>
              <w:tab/>
            </w:r>
            <w:r w:rsidR="00FF0E2D">
              <w:rPr>
                <w:webHidden/>
              </w:rPr>
              <w:fldChar w:fldCharType="begin"/>
            </w:r>
            <w:r w:rsidR="00FF0E2D">
              <w:rPr>
                <w:webHidden/>
              </w:rPr>
              <w:instrText xml:space="preserve"> PAGEREF _Toc464053963 \h </w:instrText>
            </w:r>
            <w:r w:rsidR="00FF0E2D">
              <w:rPr>
                <w:webHidden/>
              </w:rPr>
            </w:r>
            <w:r w:rsidR="00FF0E2D">
              <w:rPr>
                <w:webHidden/>
              </w:rPr>
              <w:fldChar w:fldCharType="separate"/>
            </w:r>
            <w:r w:rsidR="00FF0E2D">
              <w:rPr>
                <w:webHidden/>
              </w:rPr>
              <w:t>16</w:t>
            </w:r>
            <w:r w:rsidR="00FF0E2D">
              <w:rPr>
                <w:webHidden/>
              </w:rPr>
              <w:fldChar w:fldCharType="end"/>
            </w:r>
          </w:hyperlink>
        </w:p>
        <w:p w14:paraId="55698401" w14:textId="77777777" w:rsidR="00FF0E2D" w:rsidRDefault="00F1739F">
          <w:pPr>
            <w:pStyle w:val="TOC2"/>
            <w:rPr>
              <w:rFonts w:asciiTheme="minorHAnsi" w:eastAsiaTheme="minorEastAsia" w:hAnsiTheme="minorHAnsi" w:cstheme="minorBidi"/>
              <w:sz w:val="22"/>
              <w:szCs w:val="22"/>
            </w:rPr>
          </w:pPr>
          <w:hyperlink w:anchor="_Toc464053964" w:history="1">
            <w:r w:rsidR="00FF0E2D" w:rsidRPr="002C521A">
              <w:rPr>
                <w:rStyle w:val="Hyperlink"/>
              </w:rPr>
              <w:t>4.3</w:t>
            </w:r>
            <w:r w:rsidR="00FF0E2D">
              <w:rPr>
                <w:rFonts w:asciiTheme="minorHAnsi" w:eastAsiaTheme="minorEastAsia" w:hAnsiTheme="minorHAnsi" w:cstheme="minorBidi"/>
                <w:sz w:val="22"/>
                <w:szCs w:val="22"/>
              </w:rPr>
              <w:tab/>
            </w:r>
            <w:r w:rsidR="00FF0E2D" w:rsidRPr="002C521A">
              <w:rPr>
                <w:rStyle w:val="Hyperlink"/>
              </w:rPr>
              <w:t>Create a Step</w:t>
            </w:r>
            <w:r w:rsidR="00FF0E2D">
              <w:rPr>
                <w:webHidden/>
              </w:rPr>
              <w:tab/>
            </w:r>
            <w:r w:rsidR="00FF0E2D">
              <w:rPr>
                <w:webHidden/>
              </w:rPr>
              <w:fldChar w:fldCharType="begin"/>
            </w:r>
            <w:r w:rsidR="00FF0E2D">
              <w:rPr>
                <w:webHidden/>
              </w:rPr>
              <w:instrText xml:space="preserve"> PAGEREF _Toc464053964 \h </w:instrText>
            </w:r>
            <w:r w:rsidR="00FF0E2D">
              <w:rPr>
                <w:webHidden/>
              </w:rPr>
            </w:r>
            <w:r w:rsidR="00FF0E2D">
              <w:rPr>
                <w:webHidden/>
              </w:rPr>
              <w:fldChar w:fldCharType="separate"/>
            </w:r>
            <w:r w:rsidR="00FF0E2D">
              <w:rPr>
                <w:webHidden/>
              </w:rPr>
              <w:t>17</w:t>
            </w:r>
            <w:r w:rsidR="00FF0E2D">
              <w:rPr>
                <w:webHidden/>
              </w:rPr>
              <w:fldChar w:fldCharType="end"/>
            </w:r>
          </w:hyperlink>
        </w:p>
        <w:p w14:paraId="4BF9F507" w14:textId="77777777" w:rsidR="00FF0E2D" w:rsidRDefault="00F1739F">
          <w:pPr>
            <w:pStyle w:val="TOC2"/>
            <w:rPr>
              <w:rFonts w:asciiTheme="minorHAnsi" w:eastAsiaTheme="minorEastAsia" w:hAnsiTheme="minorHAnsi" w:cstheme="minorBidi"/>
              <w:sz w:val="22"/>
              <w:szCs w:val="22"/>
            </w:rPr>
          </w:pPr>
          <w:hyperlink w:anchor="_Toc464053965" w:history="1">
            <w:r w:rsidR="00FF0E2D" w:rsidRPr="002C521A">
              <w:rPr>
                <w:rStyle w:val="Hyperlink"/>
              </w:rPr>
              <w:t>4.4</w:t>
            </w:r>
            <w:r w:rsidR="00FF0E2D">
              <w:rPr>
                <w:rFonts w:asciiTheme="minorHAnsi" w:eastAsiaTheme="minorEastAsia" w:hAnsiTheme="minorHAnsi" w:cstheme="minorBidi"/>
                <w:sz w:val="22"/>
                <w:szCs w:val="22"/>
              </w:rPr>
              <w:tab/>
            </w:r>
            <w:r w:rsidR="00FF0E2D" w:rsidRPr="002C521A">
              <w:rPr>
                <w:rStyle w:val="Hyperlink"/>
              </w:rPr>
              <w:t>Step Transformations</w:t>
            </w:r>
            <w:r w:rsidR="00FF0E2D">
              <w:rPr>
                <w:webHidden/>
              </w:rPr>
              <w:tab/>
            </w:r>
            <w:r w:rsidR="00FF0E2D">
              <w:rPr>
                <w:webHidden/>
              </w:rPr>
              <w:fldChar w:fldCharType="begin"/>
            </w:r>
            <w:r w:rsidR="00FF0E2D">
              <w:rPr>
                <w:webHidden/>
              </w:rPr>
              <w:instrText xml:space="preserve"> PAGEREF _Toc464053965 \h </w:instrText>
            </w:r>
            <w:r w:rsidR="00FF0E2D">
              <w:rPr>
                <w:webHidden/>
              </w:rPr>
            </w:r>
            <w:r w:rsidR="00FF0E2D">
              <w:rPr>
                <w:webHidden/>
              </w:rPr>
              <w:fldChar w:fldCharType="separate"/>
            </w:r>
            <w:r w:rsidR="00FF0E2D">
              <w:rPr>
                <w:webHidden/>
              </w:rPr>
              <w:t>17</w:t>
            </w:r>
            <w:r w:rsidR="00FF0E2D">
              <w:rPr>
                <w:webHidden/>
              </w:rPr>
              <w:fldChar w:fldCharType="end"/>
            </w:r>
          </w:hyperlink>
        </w:p>
        <w:p w14:paraId="4F39F624"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66" w:history="1">
            <w:r w:rsidR="00FF0E2D" w:rsidRPr="002C521A">
              <w:rPr>
                <w:rStyle w:val="Hyperlink"/>
                <w:noProof/>
              </w:rPr>
              <w:t>Formula</w:t>
            </w:r>
            <w:r w:rsidR="00FF0E2D">
              <w:rPr>
                <w:noProof/>
                <w:webHidden/>
              </w:rPr>
              <w:tab/>
            </w:r>
            <w:r w:rsidR="00FF0E2D">
              <w:rPr>
                <w:noProof/>
                <w:webHidden/>
              </w:rPr>
              <w:fldChar w:fldCharType="begin"/>
            </w:r>
            <w:r w:rsidR="00FF0E2D">
              <w:rPr>
                <w:noProof/>
                <w:webHidden/>
              </w:rPr>
              <w:instrText xml:space="preserve"> PAGEREF _Toc464053966 \h </w:instrText>
            </w:r>
            <w:r w:rsidR="00FF0E2D">
              <w:rPr>
                <w:noProof/>
                <w:webHidden/>
              </w:rPr>
            </w:r>
            <w:r w:rsidR="00FF0E2D">
              <w:rPr>
                <w:noProof/>
                <w:webHidden/>
              </w:rPr>
              <w:fldChar w:fldCharType="separate"/>
            </w:r>
            <w:r w:rsidR="00FF0E2D">
              <w:rPr>
                <w:noProof/>
                <w:webHidden/>
              </w:rPr>
              <w:t>18</w:t>
            </w:r>
            <w:r w:rsidR="00FF0E2D">
              <w:rPr>
                <w:noProof/>
                <w:webHidden/>
              </w:rPr>
              <w:fldChar w:fldCharType="end"/>
            </w:r>
          </w:hyperlink>
        </w:p>
        <w:p w14:paraId="7DA4B2CB"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67" w:history="1">
            <w:r w:rsidR="00FF0E2D" w:rsidRPr="002C521A">
              <w:rPr>
                <w:rStyle w:val="Hyperlink"/>
                <w:noProof/>
              </w:rPr>
              <w:t>Aggregate</w:t>
            </w:r>
            <w:r w:rsidR="00FF0E2D">
              <w:rPr>
                <w:noProof/>
                <w:webHidden/>
              </w:rPr>
              <w:tab/>
            </w:r>
            <w:r w:rsidR="00FF0E2D">
              <w:rPr>
                <w:noProof/>
                <w:webHidden/>
              </w:rPr>
              <w:fldChar w:fldCharType="begin"/>
            </w:r>
            <w:r w:rsidR="00FF0E2D">
              <w:rPr>
                <w:noProof/>
                <w:webHidden/>
              </w:rPr>
              <w:instrText xml:space="preserve"> PAGEREF _Toc464053967 \h </w:instrText>
            </w:r>
            <w:r w:rsidR="00FF0E2D">
              <w:rPr>
                <w:noProof/>
                <w:webHidden/>
              </w:rPr>
            </w:r>
            <w:r w:rsidR="00FF0E2D">
              <w:rPr>
                <w:noProof/>
                <w:webHidden/>
              </w:rPr>
              <w:fldChar w:fldCharType="separate"/>
            </w:r>
            <w:r w:rsidR="00FF0E2D">
              <w:rPr>
                <w:noProof/>
                <w:webHidden/>
              </w:rPr>
              <w:t>21</w:t>
            </w:r>
            <w:r w:rsidR="00FF0E2D">
              <w:rPr>
                <w:noProof/>
                <w:webHidden/>
              </w:rPr>
              <w:fldChar w:fldCharType="end"/>
            </w:r>
          </w:hyperlink>
        </w:p>
        <w:p w14:paraId="326C0F48"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68" w:history="1">
            <w:r w:rsidR="00FF0E2D" w:rsidRPr="002C521A">
              <w:rPr>
                <w:rStyle w:val="Hyperlink"/>
                <w:noProof/>
              </w:rPr>
              <w:t>Left Join</w:t>
            </w:r>
            <w:r w:rsidR="00FF0E2D">
              <w:rPr>
                <w:noProof/>
                <w:webHidden/>
              </w:rPr>
              <w:tab/>
            </w:r>
            <w:r w:rsidR="00FF0E2D">
              <w:rPr>
                <w:noProof/>
                <w:webHidden/>
              </w:rPr>
              <w:fldChar w:fldCharType="begin"/>
            </w:r>
            <w:r w:rsidR="00FF0E2D">
              <w:rPr>
                <w:noProof/>
                <w:webHidden/>
              </w:rPr>
              <w:instrText xml:space="preserve"> PAGEREF _Toc464053968 \h </w:instrText>
            </w:r>
            <w:r w:rsidR="00FF0E2D">
              <w:rPr>
                <w:noProof/>
                <w:webHidden/>
              </w:rPr>
            </w:r>
            <w:r w:rsidR="00FF0E2D">
              <w:rPr>
                <w:noProof/>
                <w:webHidden/>
              </w:rPr>
              <w:fldChar w:fldCharType="separate"/>
            </w:r>
            <w:r w:rsidR="00FF0E2D">
              <w:rPr>
                <w:noProof/>
                <w:webHidden/>
              </w:rPr>
              <w:t>21</w:t>
            </w:r>
            <w:r w:rsidR="00FF0E2D">
              <w:rPr>
                <w:noProof/>
                <w:webHidden/>
              </w:rPr>
              <w:fldChar w:fldCharType="end"/>
            </w:r>
          </w:hyperlink>
        </w:p>
        <w:p w14:paraId="7693089B"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69" w:history="1">
            <w:r w:rsidR="00FF0E2D" w:rsidRPr="002C521A">
              <w:rPr>
                <w:rStyle w:val="Hyperlink"/>
                <w:noProof/>
              </w:rPr>
              <w:t>Cluster</w:t>
            </w:r>
            <w:r w:rsidR="00FF0E2D">
              <w:rPr>
                <w:noProof/>
                <w:webHidden/>
              </w:rPr>
              <w:tab/>
            </w:r>
            <w:r w:rsidR="00FF0E2D">
              <w:rPr>
                <w:noProof/>
                <w:webHidden/>
              </w:rPr>
              <w:fldChar w:fldCharType="begin"/>
            </w:r>
            <w:r w:rsidR="00FF0E2D">
              <w:rPr>
                <w:noProof/>
                <w:webHidden/>
              </w:rPr>
              <w:instrText xml:space="preserve"> PAGEREF _Toc464053969 \h </w:instrText>
            </w:r>
            <w:r w:rsidR="00FF0E2D">
              <w:rPr>
                <w:noProof/>
                <w:webHidden/>
              </w:rPr>
            </w:r>
            <w:r w:rsidR="00FF0E2D">
              <w:rPr>
                <w:noProof/>
                <w:webHidden/>
              </w:rPr>
              <w:fldChar w:fldCharType="separate"/>
            </w:r>
            <w:r w:rsidR="00FF0E2D">
              <w:rPr>
                <w:noProof/>
                <w:webHidden/>
              </w:rPr>
              <w:t>23</w:t>
            </w:r>
            <w:r w:rsidR="00FF0E2D">
              <w:rPr>
                <w:noProof/>
                <w:webHidden/>
              </w:rPr>
              <w:fldChar w:fldCharType="end"/>
            </w:r>
          </w:hyperlink>
        </w:p>
        <w:p w14:paraId="01BE1F25"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70" w:history="1">
            <w:r w:rsidR="00FF0E2D" w:rsidRPr="002C521A">
              <w:rPr>
                <w:rStyle w:val="Hyperlink"/>
                <w:noProof/>
              </w:rPr>
              <w:t>Query</w:t>
            </w:r>
            <w:r w:rsidR="00FF0E2D">
              <w:rPr>
                <w:noProof/>
                <w:webHidden/>
              </w:rPr>
              <w:tab/>
            </w:r>
            <w:r w:rsidR="00FF0E2D">
              <w:rPr>
                <w:noProof/>
                <w:webHidden/>
              </w:rPr>
              <w:fldChar w:fldCharType="begin"/>
            </w:r>
            <w:r w:rsidR="00FF0E2D">
              <w:rPr>
                <w:noProof/>
                <w:webHidden/>
              </w:rPr>
              <w:instrText xml:space="preserve"> PAGEREF _Toc464053970 \h </w:instrText>
            </w:r>
            <w:r w:rsidR="00FF0E2D">
              <w:rPr>
                <w:noProof/>
                <w:webHidden/>
              </w:rPr>
            </w:r>
            <w:r w:rsidR="00FF0E2D">
              <w:rPr>
                <w:noProof/>
                <w:webHidden/>
              </w:rPr>
              <w:fldChar w:fldCharType="separate"/>
            </w:r>
            <w:r w:rsidR="00FF0E2D">
              <w:rPr>
                <w:noProof/>
                <w:webHidden/>
              </w:rPr>
              <w:t>24</w:t>
            </w:r>
            <w:r w:rsidR="00FF0E2D">
              <w:rPr>
                <w:noProof/>
                <w:webHidden/>
              </w:rPr>
              <w:fldChar w:fldCharType="end"/>
            </w:r>
          </w:hyperlink>
        </w:p>
        <w:p w14:paraId="75BD733A" w14:textId="77777777" w:rsidR="00FF0E2D" w:rsidRDefault="00F1739F">
          <w:pPr>
            <w:pStyle w:val="TOC3"/>
            <w:tabs>
              <w:tab w:val="right" w:leader="dot" w:pos="12590"/>
            </w:tabs>
            <w:rPr>
              <w:rFonts w:asciiTheme="minorHAnsi" w:eastAsiaTheme="minorEastAsia" w:hAnsiTheme="minorHAnsi" w:cstheme="minorBidi"/>
              <w:noProof/>
              <w:sz w:val="22"/>
              <w:szCs w:val="22"/>
            </w:rPr>
          </w:pPr>
          <w:hyperlink w:anchor="_Toc464053971" w:history="1">
            <w:r w:rsidR="00FF0E2D" w:rsidRPr="002C521A">
              <w:rPr>
                <w:rStyle w:val="Hyperlink"/>
                <w:noProof/>
              </w:rPr>
              <w:t>Train</w:t>
            </w:r>
            <w:r w:rsidR="00FF0E2D">
              <w:rPr>
                <w:noProof/>
                <w:webHidden/>
              </w:rPr>
              <w:tab/>
            </w:r>
            <w:r w:rsidR="00FF0E2D">
              <w:rPr>
                <w:noProof/>
                <w:webHidden/>
              </w:rPr>
              <w:fldChar w:fldCharType="begin"/>
            </w:r>
            <w:r w:rsidR="00FF0E2D">
              <w:rPr>
                <w:noProof/>
                <w:webHidden/>
              </w:rPr>
              <w:instrText xml:space="preserve"> PAGEREF _Toc464053971 \h </w:instrText>
            </w:r>
            <w:r w:rsidR="00FF0E2D">
              <w:rPr>
                <w:noProof/>
                <w:webHidden/>
              </w:rPr>
            </w:r>
            <w:r w:rsidR="00FF0E2D">
              <w:rPr>
                <w:noProof/>
                <w:webHidden/>
              </w:rPr>
              <w:fldChar w:fldCharType="separate"/>
            </w:r>
            <w:r w:rsidR="00FF0E2D">
              <w:rPr>
                <w:noProof/>
                <w:webHidden/>
              </w:rPr>
              <w:t>25</w:t>
            </w:r>
            <w:r w:rsidR="00FF0E2D">
              <w:rPr>
                <w:noProof/>
                <w:webHidden/>
              </w:rPr>
              <w:fldChar w:fldCharType="end"/>
            </w:r>
          </w:hyperlink>
        </w:p>
        <w:p w14:paraId="7FFA7F64" w14:textId="77777777" w:rsidR="00FF0E2D" w:rsidRDefault="00F1739F">
          <w:pPr>
            <w:pStyle w:val="TOC1"/>
            <w:tabs>
              <w:tab w:val="left" w:pos="400"/>
              <w:tab w:val="right" w:leader="dot" w:pos="12590"/>
            </w:tabs>
            <w:rPr>
              <w:rFonts w:asciiTheme="minorHAnsi" w:eastAsiaTheme="minorEastAsia" w:hAnsiTheme="minorHAnsi" w:cstheme="minorBidi"/>
              <w:b w:val="0"/>
              <w:smallCaps w:val="0"/>
              <w:noProof/>
              <w:szCs w:val="22"/>
            </w:rPr>
          </w:pPr>
          <w:hyperlink w:anchor="_Toc464053972" w:history="1">
            <w:r w:rsidR="00FF0E2D" w:rsidRPr="002C521A">
              <w:rPr>
                <w:rStyle w:val="Hyperlink"/>
                <w:noProof/>
              </w:rPr>
              <w:t>5</w:t>
            </w:r>
            <w:r w:rsidR="00FF0E2D">
              <w:rPr>
                <w:rFonts w:asciiTheme="minorHAnsi" w:eastAsiaTheme="minorEastAsia" w:hAnsiTheme="minorHAnsi" w:cstheme="minorBidi"/>
                <w:b w:val="0"/>
                <w:smallCaps w:val="0"/>
                <w:noProof/>
                <w:szCs w:val="22"/>
              </w:rPr>
              <w:tab/>
            </w:r>
            <w:r w:rsidR="00FF0E2D" w:rsidRPr="002C521A">
              <w:rPr>
                <w:rStyle w:val="Hyperlink"/>
                <w:noProof/>
              </w:rPr>
              <w:t>Validate</w:t>
            </w:r>
            <w:r w:rsidR="00FF0E2D">
              <w:rPr>
                <w:noProof/>
                <w:webHidden/>
              </w:rPr>
              <w:tab/>
            </w:r>
            <w:r w:rsidR="00FF0E2D">
              <w:rPr>
                <w:noProof/>
                <w:webHidden/>
              </w:rPr>
              <w:fldChar w:fldCharType="begin"/>
            </w:r>
            <w:r w:rsidR="00FF0E2D">
              <w:rPr>
                <w:noProof/>
                <w:webHidden/>
              </w:rPr>
              <w:instrText xml:space="preserve"> PAGEREF _Toc464053972 \h </w:instrText>
            </w:r>
            <w:r w:rsidR="00FF0E2D">
              <w:rPr>
                <w:noProof/>
                <w:webHidden/>
              </w:rPr>
            </w:r>
            <w:r w:rsidR="00FF0E2D">
              <w:rPr>
                <w:noProof/>
                <w:webHidden/>
              </w:rPr>
              <w:fldChar w:fldCharType="separate"/>
            </w:r>
            <w:r w:rsidR="00FF0E2D">
              <w:rPr>
                <w:noProof/>
                <w:webHidden/>
              </w:rPr>
              <w:t>25</w:t>
            </w:r>
            <w:r w:rsidR="00FF0E2D">
              <w:rPr>
                <w:noProof/>
                <w:webHidden/>
              </w:rPr>
              <w:fldChar w:fldCharType="end"/>
            </w:r>
          </w:hyperlink>
        </w:p>
        <w:p w14:paraId="47F611E5" w14:textId="77777777" w:rsidR="00FF0E2D" w:rsidRDefault="00F1739F">
          <w:pPr>
            <w:pStyle w:val="TOC1"/>
            <w:tabs>
              <w:tab w:val="left" w:pos="400"/>
              <w:tab w:val="right" w:leader="dot" w:pos="12590"/>
            </w:tabs>
            <w:rPr>
              <w:rFonts w:asciiTheme="minorHAnsi" w:eastAsiaTheme="minorEastAsia" w:hAnsiTheme="minorHAnsi" w:cstheme="minorBidi"/>
              <w:b w:val="0"/>
              <w:smallCaps w:val="0"/>
              <w:noProof/>
              <w:szCs w:val="22"/>
            </w:rPr>
          </w:pPr>
          <w:hyperlink w:anchor="_Toc464053973" w:history="1">
            <w:r w:rsidR="00FF0E2D" w:rsidRPr="002C521A">
              <w:rPr>
                <w:rStyle w:val="Hyperlink"/>
                <w:noProof/>
              </w:rPr>
              <w:t>6</w:t>
            </w:r>
            <w:r w:rsidR="00FF0E2D">
              <w:rPr>
                <w:rFonts w:asciiTheme="minorHAnsi" w:eastAsiaTheme="minorEastAsia" w:hAnsiTheme="minorHAnsi" w:cstheme="minorBidi"/>
                <w:b w:val="0"/>
                <w:smallCaps w:val="0"/>
                <w:noProof/>
                <w:szCs w:val="22"/>
              </w:rPr>
              <w:tab/>
            </w:r>
            <w:r w:rsidR="00FF0E2D" w:rsidRPr="002C521A">
              <w:rPr>
                <w:rStyle w:val="Hyperlink"/>
                <w:noProof/>
              </w:rPr>
              <w:t>Report Feedback</w:t>
            </w:r>
            <w:r w:rsidR="00FF0E2D">
              <w:rPr>
                <w:noProof/>
                <w:webHidden/>
              </w:rPr>
              <w:tab/>
            </w:r>
            <w:r w:rsidR="00FF0E2D">
              <w:rPr>
                <w:noProof/>
                <w:webHidden/>
              </w:rPr>
              <w:fldChar w:fldCharType="begin"/>
            </w:r>
            <w:r w:rsidR="00FF0E2D">
              <w:rPr>
                <w:noProof/>
                <w:webHidden/>
              </w:rPr>
              <w:instrText xml:space="preserve"> PAGEREF _Toc464053973 \h </w:instrText>
            </w:r>
            <w:r w:rsidR="00FF0E2D">
              <w:rPr>
                <w:noProof/>
                <w:webHidden/>
              </w:rPr>
            </w:r>
            <w:r w:rsidR="00FF0E2D">
              <w:rPr>
                <w:noProof/>
                <w:webHidden/>
              </w:rPr>
              <w:fldChar w:fldCharType="separate"/>
            </w:r>
            <w:r w:rsidR="00FF0E2D">
              <w:rPr>
                <w:noProof/>
                <w:webHidden/>
              </w:rPr>
              <w:t>26</w:t>
            </w:r>
            <w:r w:rsidR="00FF0E2D">
              <w:rPr>
                <w:noProof/>
                <w:webHidden/>
              </w:rPr>
              <w:fldChar w:fldCharType="end"/>
            </w:r>
          </w:hyperlink>
        </w:p>
        <w:p w14:paraId="2D3A9AE4" w14:textId="686D719F" w:rsidR="00366CA8" w:rsidRDefault="00366CA8">
          <w:r>
            <w:rPr>
              <w:b/>
              <w:bCs/>
              <w:noProof/>
            </w:rPr>
            <w:fldChar w:fldCharType="end"/>
          </w:r>
        </w:p>
      </w:sdtContent>
    </w:sdt>
    <w:p w14:paraId="247F552C" w14:textId="77777777" w:rsidR="00366CA8" w:rsidRDefault="00366CA8" w:rsidP="00366CA8"/>
    <w:p w14:paraId="01B567D7" w14:textId="77777777" w:rsidR="00537A13" w:rsidRDefault="00E81D3C" w:rsidP="000008E6">
      <w:pPr>
        <w:pStyle w:val="Heading1"/>
      </w:pPr>
      <w:bookmarkStart w:id="1" w:name="_Toc464053929"/>
      <w:r>
        <w:lastRenderedPageBreak/>
        <w:t>Getting Started</w:t>
      </w:r>
      <w:bookmarkEnd w:id="1"/>
    </w:p>
    <w:p w14:paraId="275D54A3" w14:textId="79096246" w:rsidR="0098508A" w:rsidRDefault="00EA160B" w:rsidP="00862280">
      <w:pPr>
        <w:pStyle w:val="Heading2"/>
      </w:pPr>
      <w:bookmarkStart w:id="2" w:name="_Toc464053930"/>
      <w:r>
        <w:t xml:space="preserve">Accessing </w:t>
      </w:r>
      <w:r w:rsidR="00366CA8">
        <w:t>inSilico</w:t>
      </w:r>
      <w:bookmarkEnd w:id="2"/>
    </w:p>
    <w:p w14:paraId="466C185A" w14:textId="29CC664F" w:rsidR="00455286" w:rsidRDefault="00455286" w:rsidP="00455286">
      <w:r>
        <w:t xml:space="preserve">When you first navigate </w:t>
      </w:r>
      <w:r w:rsidR="004B603A">
        <w:t>to</w:t>
      </w:r>
      <w:r>
        <w:t xml:space="preserve"> </w:t>
      </w:r>
      <w:r w:rsidR="004B603A">
        <w:t>inSilico</w:t>
      </w:r>
      <w:r>
        <w:t xml:space="preserve">, you will encounter the login screen, where you can enter your </w:t>
      </w:r>
      <w:r w:rsidR="004B603A">
        <w:t>usern</w:t>
      </w:r>
      <w:r>
        <w:t xml:space="preserve">ame and </w:t>
      </w:r>
      <w:r w:rsidR="004B603A">
        <w:t xml:space="preserve">password if you already have an account or sign up </w:t>
      </w:r>
      <w:r w:rsidR="00AE31D2">
        <w:t>via the “Sign up here” link:</w:t>
      </w:r>
    </w:p>
    <w:p w14:paraId="3BEF1F78" w14:textId="281FB41D" w:rsidR="00455286" w:rsidRDefault="004B603A" w:rsidP="001D03C1">
      <w:pPr>
        <w:jc w:val="left"/>
        <w:rPr>
          <w:ins w:id="3" w:author="Emile Succar" w:date="2014-01-30T11:13:00Z"/>
        </w:rPr>
      </w:pPr>
      <w:r>
        <w:rPr>
          <w:noProof/>
        </w:rPr>
        <w:drawing>
          <wp:inline distT="0" distB="0" distL="0" distR="0" wp14:anchorId="634D88A9" wp14:editId="3080AA37">
            <wp:extent cx="5534025" cy="3533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533775"/>
                    </a:xfrm>
                    <a:prstGeom prst="rect">
                      <a:avLst/>
                    </a:prstGeom>
                  </pic:spPr>
                </pic:pic>
              </a:graphicData>
            </a:graphic>
          </wp:inline>
        </w:drawing>
      </w:r>
    </w:p>
    <w:p w14:paraId="5F971236" w14:textId="77777777" w:rsidR="00455286" w:rsidRDefault="00455286" w:rsidP="00455286"/>
    <w:p w14:paraId="642157C7" w14:textId="1FDF41C2" w:rsidR="00AE31D2" w:rsidRDefault="00AE31D2" w:rsidP="00AE31D2">
      <w:pPr>
        <w:pStyle w:val="Heading2"/>
      </w:pPr>
      <w:r>
        <w:t>Creating an inSilico Account</w:t>
      </w:r>
    </w:p>
    <w:p w14:paraId="2BAE044F" w14:textId="596EC5D2" w:rsidR="00AE31D2" w:rsidRDefault="00AE31D2" w:rsidP="00455286">
      <w:r>
        <w:t>If you do not already have an account, you can create an account by completing the account creation form on the Signup page (found via the “Sign up here” link on the inSilico landing page).  After submitting the form, you will not be able to access the platform until you confirm your account via an email that is sent to the specified email address.</w:t>
      </w:r>
      <w:r w:rsidR="003C7B37">
        <w:t xml:space="preserve">  If you have any issues regarding account creation or difficulties with the confirmation email, please email our support team at </w:t>
      </w:r>
      <w:hyperlink r:id="rId13" w:history="1">
        <w:r w:rsidR="003C7B37" w:rsidRPr="003C7B37">
          <w:rPr>
            <w:rStyle w:val="Hyperlink"/>
          </w:rPr>
          <w:t>support@sentrana.com</w:t>
        </w:r>
      </w:hyperlink>
      <w:r w:rsidR="003C7B37">
        <w:t>.</w:t>
      </w:r>
      <w:r>
        <w:t xml:space="preserve"> </w:t>
      </w:r>
    </w:p>
    <w:p w14:paraId="41A296BB" w14:textId="6563407E" w:rsidR="00455286" w:rsidRDefault="00AE31D2" w:rsidP="00455286">
      <w:r>
        <w:rPr>
          <w:noProof/>
        </w:rPr>
        <w:drawing>
          <wp:inline distT="0" distB="0" distL="0" distR="0" wp14:anchorId="02BD9671" wp14:editId="3E412CD1">
            <wp:extent cx="5600700" cy="4657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4657725"/>
                    </a:xfrm>
                    <a:prstGeom prst="rect">
                      <a:avLst/>
                    </a:prstGeom>
                  </pic:spPr>
                </pic:pic>
              </a:graphicData>
            </a:graphic>
          </wp:inline>
        </w:drawing>
      </w:r>
    </w:p>
    <w:p w14:paraId="74969F12" w14:textId="77777777" w:rsidR="00455286" w:rsidRDefault="00455286" w:rsidP="00455286">
      <w:pPr>
        <w:pStyle w:val="Heading2"/>
      </w:pPr>
      <w:bookmarkStart w:id="4" w:name="_Toc464053931"/>
      <w:r>
        <w:t>Trouble logging in?</w:t>
      </w:r>
      <w:bookmarkEnd w:id="4"/>
    </w:p>
    <w:p w14:paraId="3F2818B9" w14:textId="5EA16131" w:rsidR="00455286" w:rsidRDefault="00455286" w:rsidP="00455286">
      <w:r>
        <w:t>If you have</w:t>
      </w:r>
      <w:r w:rsidR="004905E9">
        <w:t xml:space="preserve"> already created an inSilico account</w:t>
      </w:r>
      <w:r>
        <w:t xml:space="preserve"> and are unable to login, click on the </w:t>
      </w:r>
      <w:r w:rsidRPr="00EB0B23">
        <w:t>“Trouble logging in?” link. Select the appropriate option and enter your account email address and click Continue:</w:t>
      </w:r>
      <w:r>
        <w:t xml:space="preserve"> </w:t>
      </w:r>
    </w:p>
    <w:p w14:paraId="3E3B1C82" w14:textId="2564A7A7" w:rsidR="001D03C1" w:rsidRDefault="001D03C1" w:rsidP="001D03C1">
      <w:pPr>
        <w:jc w:val="left"/>
      </w:pPr>
      <w:r>
        <w:rPr>
          <w:noProof/>
        </w:rPr>
        <w:drawing>
          <wp:inline distT="0" distB="0" distL="0" distR="0" wp14:anchorId="21807D1F" wp14:editId="75EFA4EF">
            <wp:extent cx="5361905" cy="307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ouble_logging_in.png"/>
                    <pic:cNvPicPr/>
                  </pic:nvPicPr>
                  <pic:blipFill>
                    <a:blip r:embed="rId15">
                      <a:extLst>
                        <a:ext uri="{28A0092B-C50C-407E-A947-70E740481C1C}">
                          <a14:useLocalDpi xmlns:a14="http://schemas.microsoft.com/office/drawing/2010/main" val="0"/>
                        </a:ext>
                      </a:extLst>
                    </a:blip>
                    <a:stretch>
                      <a:fillRect/>
                    </a:stretch>
                  </pic:blipFill>
                  <pic:spPr>
                    <a:xfrm>
                      <a:off x="0" y="0"/>
                      <a:ext cx="5361905" cy="3076190"/>
                    </a:xfrm>
                    <a:prstGeom prst="rect">
                      <a:avLst/>
                    </a:prstGeom>
                  </pic:spPr>
                </pic:pic>
              </a:graphicData>
            </a:graphic>
          </wp:inline>
        </w:drawing>
      </w:r>
    </w:p>
    <w:p w14:paraId="00494641" w14:textId="05975E36" w:rsidR="00455286" w:rsidRDefault="00455286" w:rsidP="00455286">
      <w:r>
        <w:t xml:space="preserve"> </w:t>
      </w:r>
    </w:p>
    <w:p w14:paraId="1618E550" w14:textId="77777777" w:rsidR="00455286" w:rsidRDefault="00455286" w:rsidP="00455286"/>
    <w:p w14:paraId="5421DC4B" w14:textId="72BF2878" w:rsidR="00455286" w:rsidRDefault="00455286" w:rsidP="00455286">
      <w:r>
        <w:t xml:space="preserve">If you forgot your password, you will receive an email that contains a new </w:t>
      </w:r>
      <w:r w:rsidR="004905E9">
        <w:t>inSilico</w:t>
      </w:r>
      <w:r w:rsidR="004905E9" w:rsidRPr="004905E9">
        <w:t xml:space="preserve"> </w:t>
      </w:r>
      <w:r w:rsidR="004905E9">
        <w:t>randomly</w:t>
      </w:r>
      <w:r>
        <w:t xml:space="preserve"> generated password. After you log</w:t>
      </w:r>
      <w:r w:rsidR="004905E9">
        <w:t xml:space="preserve"> </w:t>
      </w:r>
      <w:r>
        <w:t xml:space="preserve">in, you can change your password from the options menu. If you forgot your user name, you will receive an email containing your </w:t>
      </w:r>
      <w:r w:rsidR="004905E9">
        <w:t xml:space="preserve">inSilico user name.  If you are still having trouble logging in, please contact our support team at </w:t>
      </w:r>
      <w:hyperlink r:id="rId16" w:history="1">
        <w:r w:rsidR="004905E9" w:rsidRPr="003C7B37">
          <w:rPr>
            <w:rStyle w:val="Hyperlink"/>
          </w:rPr>
          <w:t>support@sentrana.com</w:t>
        </w:r>
      </w:hyperlink>
      <w:r w:rsidR="004905E9">
        <w:t>.</w:t>
      </w:r>
    </w:p>
    <w:p w14:paraId="4C5DA24C" w14:textId="77777777" w:rsidR="00455286" w:rsidRPr="00455286" w:rsidRDefault="00455286" w:rsidP="00455286"/>
    <w:p w14:paraId="78990E41" w14:textId="77777777" w:rsidR="003D4FA9" w:rsidRDefault="00E81D3C" w:rsidP="00862280">
      <w:pPr>
        <w:pStyle w:val="Heading2"/>
      </w:pPr>
      <w:bookmarkStart w:id="5" w:name="_Toc464053932"/>
      <w:r>
        <w:t>Changing your password</w:t>
      </w:r>
      <w:bookmarkEnd w:id="5"/>
    </w:p>
    <w:p w14:paraId="2E616756" w14:textId="77777777" w:rsidR="00455286" w:rsidRDefault="00455286" w:rsidP="00455286">
      <w:r>
        <w:t>Once you’ve successfully logged in, you can change your password by clicking on the gear icon at the top right of the screen, selecting ‘Change Password’ and following the instructions:</w:t>
      </w:r>
    </w:p>
    <w:p w14:paraId="25B42A49" w14:textId="26ED5A65" w:rsidR="001D03C1" w:rsidRDefault="00455286" w:rsidP="00455286">
      <w:r>
        <w:rPr>
          <w:noProof/>
        </w:rPr>
        <w:drawing>
          <wp:inline distT="0" distB="0" distL="0" distR="0" wp14:anchorId="6EB52510" wp14:editId="4F7A6652">
            <wp:extent cx="1624470" cy="12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24470" cy="1209524"/>
                    </a:xfrm>
                    <a:prstGeom prst="rect">
                      <a:avLst/>
                    </a:prstGeom>
                  </pic:spPr>
                </pic:pic>
              </a:graphicData>
            </a:graphic>
          </wp:inline>
        </w:drawing>
      </w:r>
    </w:p>
    <w:p w14:paraId="7AB1A191" w14:textId="33136EA5" w:rsidR="00EA3DB1" w:rsidRDefault="00EA3DB1" w:rsidP="00455286">
      <w:r>
        <w:t>You will be asked to enter your Old Password and your New Password. Ensure that the New Password meets the password requirements.</w:t>
      </w:r>
    </w:p>
    <w:p w14:paraId="0B88910D" w14:textId="2EA7824D" w:rsidR="00EA3DB1" w:rsidRDefault="00EA3DB1" w:rsidP="00455286">
      <w:r>
        <w:rPr>
          <w:noProof/>
        </w:rPr>
        <w:drawing>
          <wp:inline distT="0" distB="0" distL="0" distR="0" wp14:anchorId="6B3E902C" wp14:editId="54D275B3">
            <wp:extent cx="5809524" cy="3427619"/>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_password_2.png"/>
                    <pic:cNvPicPr/>
                  </pic:nvPicPr>
                  <pic:blipFill>
                    <a:blip r:embed="rId18">
                      <a:extLst>
                        <a:ext uri="{28A0092B-C50C-407E-A947-70E740481C1C}">
                          <a14:useLocalDpi xmlns:a14="http://schemas.microsoft.com/office/drawing/2010/main" val="0"/>
                        </a:ext>
                      </a:extLst>
                    </a:blip>
                    <a:stretch>
                      <a:fillRect/>
                    </a:stretch>
                  </pic:blipFill>
                  <pic:spPr>
                    <a:xfrm>
                      <a:off x="0" y="0"/>
                      <a:ext cx="5809524" cy="3427619"/>
                    </a:xfrm>
                    <a:prstGeom prst="rect">
                      <a:avLst/>
                    </a:prstGeom>
                    <a:noFill/>
                    <a:ln>
                      <a:noFill/>
                    </a:ln>
                  </pic:spPr>
                </pic:pic>
              </a:graphicData>
            </a:graphic>
          </wp:inline>
        </w:drawing>
      </w:r>
    </w:p>
    <w:p w14:paraId="28FA2E65" w14:textId="1BA8CD2E" w:rsidR="002D578A" w:rsidRDefault="003543C5" w:rsidP="00455286">
      <w:r>
        <w:t>You will receive an email notification that your password has been successfully changed. If you receive this email but have not changed your password yourself than contact the inSilico support team</w:t>
      </w:r>
      <w:r w:rsidR="004A6543">
        <w:t xml:space="preserve"> at </w:t>
      </w:r>
      <w:hyperlink r:id="rId19" w:history="1">
        <w:r w:rsidR="004A6543" w:rsidRPr="003C7B37">
          <w:rPr>
            <w:rStyle w:val="Hyperlink"/>
          </w:rPr>
          <w:t>support@sentrana.com</w:t>
        </w:r>
      </w:hyperlink>
      <w:r>
        <w:t>.</w:t>
      </w:r>
    </w:p>
    <w:p w14:paraId="64B5D2B5" w14:textId="77777777" w:rsidR="00455286" w:rsidRPr="00455286" w:rsidRDefault="00455286" w:rsidP="00455286"/>
    <w:p w14:paraId="40273F1C" w14:textId="77777777" w:rsidR="00E34B0B" w:rsidRDefault="00E34B0B" w:rsidP="00E34B0B">
      <w:pPr>
        <w:pStyle w:val="Heading2"/>
      </w:pPr>
      <w:bookmarkStart w:id="6" w:name="_Toc464053933"/>
      <w:r>
        <w:t>Logging out and Session Timeout</w:t>
      </w:r>
      <w:bookmarkEnd w:id="6"/>
      <w:r>
        <w:t xml:space="preserve"> </w:t>
      </w:r>
    </w:p>
    <w:p w14:paraId="3C2695A8" w14:textId="2F059EE4" w:rsidR="00455286" w:rsidRDefault="00455286" w:rsidP="00455286">
      <w:r>
        <w:t xml:space="preserve">If you wish to logout from </w:t>
      </w:r>
      <w:r w:rsidR="001D03C1">
        <w:t>InSilico</w:t>
      </w:r>
      <w:r>
        <w:t>, simply hover the mouse over the gear icon at the top right of the screen and select ‘Logout’. Any unsaved changes will be discarded when you log</w:t>
      </w:r>
      <w:r w:rsidR="004B603A">
        <w:t xml:space="preserve"> </w:t>
      </w:r>
      <w:r>
        <w:t xml:space="preserve">out. </w:t>
      </w:r>
    </w:p>
    <w:p w14:paraId="7DCF8BF3" w14:textId="5D3A38EB" w:rsidR="00455286" w:rsidRDefault="00455286" w:rsidP="00455286">
      <w:r>
        <w:t>Please note that if your c</w:t>
      </w:r>
      <w:r w:rsidR="004A6543">
        <w:t>omputer or device is idle 20 minutes</w:t>
      </w:r>
      <w:r>
        <w:t xml:space="preserve">, your session will expire and you will be automatically logged out. </w:t>
      </w:r>
    </w:p>
    <w:p w14:paraId="51BA351E" w14:textId="7A1C7D4A" w:rsidR="009B24C1" w:rsidRDefault="00BC5A1D" w:rsidP="000008E6">
      <w:pPr>
        <w:pStyle w:val="Heading1"/>
      </w:pPr>
      <w:bookmarkStart w:id="7" w:name="_Toc464053934"/>
      <w:r>
        <w:t xml:space="preserve">Introduction to </w:t>
      </w:r>
      <w:r w:rsidR="00366CA8">
        <w:t>InSilico</w:t>
      </w:r>
      <w:bookmarkEnd w:id="7"/>
      <w:r w:rsidR="00E81D3C">
        <w:t xml:space="preserve"> </w:t>
      </w:r>
    </w:p>
    <w:p w14:paraId="6F94B143" w14:textId="7F5D4E68" w:rsidR="00BC5A1D" w:rsidRDefault="00BC5A1D" w:rsidP="00862280">
      <w:pPr>
        <w:pStyle w:val="Heading2"/>
      </w:pPr>
      <w:bookmarkStart w:id="8" w:name="_Toc464053935"/>
      <w:r>
        <w:t xml:space="preserve">What is </w:t>
      </w:r>
      <w:r w:rsidR="00C83BD3">
        <w:t>i</w:t>
      </w:r>
      <w:r w:rsidR="00366CA8">
        <w:t>nSilico</w:t>
      </w:r>
      <w:r>
        <w:t xml:space="preserve"> supposed to do?</w:t>
      </w:r>
      <w:bookmarkEnd w:id="8"/>
    </w:p>
    <w:p w14:paraId="14477A21" w14:textId="7B4C5520" w:rsidR="008D3009" w:rsidRPr="008D3009" w:rsidRDefault="008D3009" w:rsidP="008D3009">
      <w:r w:rsidRPr="008D3009">
        <w:t>The purpose of inSilico is to facilitate "Do-it-Yourself" Big Data &amp; Machine Learning.  We intend to put into the hands of non-Data Scientists the ability Integrate data from many different tables or silos, manipulate that data, and then discover predictive patterns within the integrated data on their own without the need to write software programs or elicit help from programmers and Data Scientists.</w:t>
      </w:r>
    </w:p>
    <w:p w14:paraId="71E906DC" w14:textId="42D5BA9F" w:rsidR="00E81D3C" w:rsidRDefault="00BC5A1D" w:rsidP="00862280">
      <w:pPr>
        <w:pStyle w:val="Heading2"/>
      </w:pPr>
      <w:bookmarkStart w:id="9" w:name="_Toc464053936"/>
      <w:r>
        <w:t>For whom is this tool intended</w:t>
      </w:r>
      <w:r w:rsidR="00E81D3C">
        <w:t>?</w:t>
      </w:r>
      <w:bookmarkEnd w:id="9"/>
    </w:p>
    <w:p w14:paraId="17C5A202" w14:textId="77777777" w:rsidR="00FF0E2D" w:rsidRPr="00FF0E2D" w:rsidRDefault="00FF0E2D" w:rsidP="00FF0E2D"/>
    <w:p w14:paraId="459D606B" w14:textId="6A3CD7C7" w:rsidR="00455286" w:rsidRDefault="00455286" w:rsidP="00455286">
      <w:pPr>
        <w:pStyle w:val="Heading2"/>
      </w:pPr>
      <w:bookmarkStart w:id="10" w:name="_Toc464053937"/>
      <w:r>
        <w:t>inSilico Modules</w:t>
      </w:r>
      <w:bookmarkEnd w:id="10"/>
    </w:p>
    <w:p w14:paraId="08430A14" w14:textId="72AF7651" w:rsidR="00566B91" w:rsidRPr="00566B91" w:rsidRDefault="00566B91" w:rsidP="00566B91">
      <w:r>
        <w:t>inSilico is comprised of six different modules; Library, Compose, Train, Validate, Deploy, Visualize. For this current version of inSilico, only Library, Compose and Validate are functional. Look for upcoming version of inSilico to expand and include additional modules.</w:t>
      </w:r>
    </w:p>
    <w:p w14:paraId="30EF5FD9" w14:textId="4DD5EB96" w:rsidR="00455286" w:rsidRDefault="00FF0E2D" w:rsidP="00455286">
      <w:pPr>
        <w:pStyle w:val="Heading3"/>
      </w:pPr>
      <w:bookmarkStart w:id="11" w:name="_Toc464053938"/>
      <w:r>
        <w:t xml:space="preserve">What is </w:t>
      </w:r>
      <w:r w:rsidR="00455286">
        <w:t>Library</w:t>
      </w:r>
      <w:r>
        <w:t>?</w:t>
      </w:r>
      <w:bookmarkEnd w:id="11"/>
    </w:p>
    <w:p w14:paraId="2275DE4C" w14:textId="37C137C8" w:rsidR="008D3009" w:rsidRDefault="008D3009" w:rsidP="008D3009">
      <w:r w:rsidRPr="008D3009">
        <w:t>This the user's main point-of-entry into the inSilico suite, and gives the user a portal into all of the different assets that they can maintain, manage, and interact with on the inSilico suite.</w:t>
      </w:r>
    </w:p>
    <w:p w14:paraId="00B2991E" w14:textId="77777777" w:rsidR="00070815" w:rsidRPr="008D3009" w:rsidRDefault="00070815" w:rsidP="008D3009"/>
    <w:p w14:paraId="1B65B36A" w14:textId="5D0029FE" w:rsidR="00455286" w:rsidRDefault="00FF0E2D" w:rsidP="00455286">
      <w:pPr>
        <w:pStyle w:val="Heading3"/>
      </w:pPr>
      <w:bookmarkStart w:id="12" w:name="_Toc464053939"/>
      <w:r>
        <w:t xml:space="preserve">What is </w:t>
      </w:r>
      <w:r w:rsidR="00455286">
        <w:t>Compose</w:t>
      </w:r>
      <w:r>
        <w:t>?</w:t>
      </w:r>
      <w:bookmarkEnd w:id="12"/>
    </w:p>
    <w:p w14:paraId="2858833B" w14:textId="7B76F281" w:rsidR="008D3009" w:rsidRDefault="008D3009" w:rsidP="008D3009">
      <w:r w:rsidRPr="008D3009">
        <w:t>Gives the user a visual, spreadsheet-like tool and their own sandbox environment in which they can specify a Flow, which is step-by-step process for manipulating data contained within any table through data transformation operations (this whole process is sometimes referred to as Feature Engineering), integrate data scattered across multiple tables, and cleanse the data (i.e., perform de-duplication).  Composer automatically generates the software code needed to fulfill the step-by-step data transformation operations, and will automatically execute this software code on a massively parallelized cluster.</w:t>
      </w:r>
    </w:p>
    <w:p w14:paraId="73F41D09" w14:textId="77777777" w:rsidR="00070815" w:rsidRPr="008D3009" w:rsidRDefault="00070815" w:rsidP="008D3009"/>
    <w:p w14:paraId="5AC9BDA7" w14:textId="4774A8E7" w:rsidR="00455286" w:rsidRDefault="00FF0E2D" w:rsidP="00455286">
      <w:pPr>
        <w:pStyle w:val="Heading3"/>
      </w:pPr>
      <w:bookmarkStart w:id="13" w:name="_Toc464053940"/>
      <w:r>
        <w:t xml:space="preserve">What is </w:t>
      </w:r>
      <w:r w:rsidR="00455286">
        <w:t>Train</w:t>
      </w:r>
      <w:r>
        <w:t>?</w:t>
      </w:r>
      <w:bookmarkEnd w:id="13"/>
    </w:p>
    <w:p w14:paraId="3E32D4BD" w14:textId="14351A5D" w:rsidR="008D3009" w:rsidRDefault="008D3009" w:rsidP="008D3009">
      <w:r w:rsidRPr="008D3009">
        <w:t>Gives the user their own sandbox environment in which they can perform fully automated Machine Learning, where all the processing stages involved in Machine Learning (referred to as the Machine Learning Pipeline - MLP) and the configuration of parameters needed to drive each stage (these configuration parameters are referred to as Hyper</w:t>
      </w:r>
      <w:r w:rsidR="00F370DE">
        <w:t>-</w:t>
      </w:r>
      <w:r w:rsidRPr="008D3009">
        <w:t>parameters), are automatically created and explored by inSilico to find the best configuration of MLP stages that ultimately produces the most valid/accurate AI Model).  Cortex also gives the user the ability to immediately make Predictions from this newly discovered or any pre-existing AI model using any batch of input data as long as the data conforms to the input data fields expected by the AI model.</w:t>
      </w:r>
    </w:p>
    <w:p w14:paraId="69249450" w14:textId="5739727E" w:rsidR="00070815" w:rsidRPr="00070815" w:rsidRDefault="00070815" w:rsidP="008D3009">
      <w:pPr>
        <w:rPr>
          <w:i/>
        </w:rPr>
      </w:pPr>
      <w:r w:rsidRPr="00070815">
        <w:rPr>
          <w:i/>
        </w:rPr>
        <w:t>Note: Train currently lives inside of Compose in this version. It will be moved to the Train tab in a future version.</w:t>
      </w:r>
    </w:p>
    <w:p w14:paraId="6A9090C6" w14:textId="77777777" w:rsidR="004A6543" w:rsidRDefault="004A6543" w:rsidP="00455286">
      <w:pPr>
        <w:pStyle w:val="Heading3"/>
      </w:pPr>
      <w:bookmarkStart w:id="14" w:name="_Toc464053941"/>
    </w:p>
    <w:p w14:paraId="55A35448" w14:textId="3B709F00" w:rsidR="00455286" w:rsidRDefault="00455286" w:rsidP="00455286">
      <w:pPr>
        <w:pStyle w:val="Heading3"/>
      </w:pPr>
      <w:r>
        <w:t>Validate</w:t>
      </w:r>
      <w:bookmarkEnd w:id="14"/>
    </w:p>
    <w:p w14:paraId="2B959353" w14:textId="38C78525" w:rsidR="008D3009" w:rsidRDefault="004A6543" w:rsidP="008D3009">
      <w:r>
        <w:t xml:space="preserve">Gives the user the </w:t>
      </w:r>
      <w:r w:rsidR="002352FC">
        <w:t xml:space="preserve">ability to </w:t>
      </w:r>
      <w:r w:rsidR="002352FC" w:rsidRPr="002352FC">
        <w:t>test model performance against either a subset of the training data (e.g. testing out of bag performance via an 80-20 split or testing model performance on a subset of data of interest) or the entire dataset used for training as long as the new dataset has the exact same data structure (same number of columns, with data types, relation, etc.).  This allows the user to compare actual and predicted responses for the executed dataset by mapping each source table and column to the corresponding new table and column.</w:t>
      </w:r>
    </w:p>
    <w:p w14:paraId="348C88DA" w14:textId="77777777" w:rsidR="00070815" w:rsidRPr="008D3009" w:rsidRDefault="00070815" w:rsidP="008D3009"/>
    <w:p w14:paraId="75783992" w14:textId="1A671F01" w:rsidR="00455286" w:rsidRDefault="00FF0E2D" w:rsidP="00455286">
      <w:pPr>
        <w:pStyle w:val="Heading3"/>
      </w:pPr>
      <w:bookmarkStart w:id="15" w:name="_Toc464053942"/>
      <w:r>
        <w:t xml:space="preserve">What is </w:t>
      </w:r>
      <w:r w:rsidR="00455286">
        <w:t>Deploy</w:t>
      </w:r>
      <w:r>
        <w:t>?</w:t>
      </w:r>
      <w:bookmarkEnd w:id="15"/>
    </w:p>
    <w:p w14:paraId="6E0C4AF2" w14:textId="3B3E3129" w:rsidR="008D3009" w:rsidRDefault="008D3009" w:rsidP="008D3009">
      <w:r w:rsidRPr="008D3009">
        <w:t>Gives the user the ability to deploy their AI mod</w:t>
      </w:r>
      <w:r w:rsidR="004B603A">
        <w:t xml:space="preserve">el(s) so that inSilico either: </w:t>
      </w:r>
      <w:r w:rsidRPr="008D3009">
        <w:t>(1) Automatically "wakes up" at pre-specified times to make new predictions using any new data that may have accumulated since the last round of predictions, or (2) Automatically detects a change in the data in the input tables and automatically makes new predictions using these changes (inSilico does not automatically re-train an AI Model - re-training must be initiated by a user).  Robot also gives the user the ability to setup Automated Alerts if new predictions fall within some criteria specified by the user (these criteria can be setup as Rules).</w:t>
      </w:r>
    </w:p>
    <w:p w14:paraId="459D484A" w14:textId="7E376D5A" w:rsidR="00070815" w:rsidRPr="00070815" w:rsidRDefault="00070815" w:rsidP="00070815">
      <w:pPr>
        <w:rPr>
          <w:i/>
        </w:rPr>
      </w:pPr>
      <w:r w:rsidRPr="00070815">
        <w:rPr>
          <w:i/>
        </w:rPr>
        <w:t xml:space="preserve">Note: </w:t>
      </w:r>
      <w:r>
        <w:rPr>
          <w:i/>
        </w:rPr>
        <w:t>Not included in current version. Will be implemented in future version of inSilico</w:t>
      </w:r>
    </w:p>
    <w:p w14:paraId="21A8A791" w14:textId="77777777" w:rsidR="00070815" w:rsidRPr="008D3009" w:rsidRDefault="00070815" w:rsidP="008D3009"/>
    <w:p w14:paraId="266873E1" w14:textId="562D072A" w:rsidR="00455286" w:rsidRDefault="00FF0E2D" w:rsidP="00455286">
      <w:pPr>
        <w:pStyle w:val="Heading3"/>
      </w:pPr>
      <w:bookmarkStart w:id="16" w:name="_Toc464053943"/>
      <w:r>
        <w:t xml:space="preserve">What is </w:t>
      </w:r>
      <w:r w:rsidR="00455286">
        <w:t>Visualize</w:t>
      </w:r>
      <w:r>
        <w:t>?</w:t>
      </w:r>
      <w:bookmarkEnd w:id="16"/>
    </w:p>
    <w:p w14:paraId="79180631" w14:textId="00277920" w:rsidR="008D3009" w:rsidRDefault="008D3009" w:rsidP="008D3009">
      <w:r w:rsidRPr="008D3009">
        <w:t xml:space="preserve">Gives the user a tool to perform Visual Analytics on the AI Models and any of the Data available through the user's Library.  An AI Model provides a mathematical "formula" that Predicts, Classifies, or finds Association Links in information in response to the values of input variables (known as Predictor Variables). Corona allows the user to simulate what Predictions, Classifications, and/or Associations will </w:t>
      </w:r>
      <w:r w:rsidR="004B603A">
        <w:t xml:space="preserve">be </w:t>
      </w:r>
      <w:r w:rsidRPr="008D3009">
        <w:t>generated by the AI Model when the user supplies data for the input variables.  Within Corona, the user can combine data from the Predictions/Classifications/Associations with any of the other Data contained within their library and create Dashboards, Reports, and Ad-Hoc Analyses similar to those provided by the leading Visual Analytics tools (with the difference against these leading tools being Corona empowers a user to visualize an AI Model, and not just visualize historical data).</w:t>
      </w:r>
    </w:p>
    <w:p w14:paraId="76F1C7D7" w14:textId="77777777" w:rsidR="00070815" w:rsidRPr="00070815" w:rsidRDefault="00070815" w:rsidP="00070815">
      <w:pPr>
        <w:rPr>
          <w:i/>
        </w:rPr>
      </w:pPr>
      <w:r w:rsidRPr="00070815">
        <w:rPr>
          <w:i/>
        </w:rPr>
        <w:t xml:space="preserve">Note: </w:t>
      </w:r>
      <w:r>
        <w:rPr>
          <w:i/>
        </w:rPr>
        <w:t>Not included in current version. Will be implemented in future version of inSilico</w:t>
      </w:r>
    </w:p>
    <w:p w14:paraId="386ADECA" w14:textId="77777777" w:rsidR="00070815" w:rsidRPr="008D3009" w:rsidRDefault="00070815" w:rsidP="008D3009"/>
    <w:p w14:paraId="114C36C4" w14:textId="0F24866A" w:rsidR="009B24C1" w:rsidRDefault="00C83BD3" w:rsidP="000008E6">
      <w:pPr>
        <w:pStyle w:val="Heading1"/>
      </w:pPr>
      <w:bookmarkStart w:id="17" w:name="_Toc464053944"/>
      <w:r>
        <w:t>Library</w:t>
      </w:r>
      <w:bookmarkEnd w:id="17"/>
    </w:p>
    <w:p w14:paraId="71922316" w14:textId="77777777" w:rsidR="0057458B" w:rsidRDefault="0089234F" w:rsidP="0089234F">
      <w:pPr>
        <w:pStyle w:val="Heading2"/>
      </w:pPr>
      <w:bookmarkStart w:id="18" w:name="_Toc464053945"/>
      <w:r>
        <w:t>Navigation</w:t>
      </w:r>
      <w:bookmarkEnd w:id="18"/>
    </w:p>
    <w:p w14:paraId="7B842073" w14:textId="553F211B" w:rsidR="00B76BD8" w:rsidRDefault="00B76BD8" w:rsidP="00B76BD8">
      <w:r>
        <w:t>Library module is where you will manage all of your assets. The image below describes all of the important sections of this module/</w:t>
      </w:r>
    </w:p>
    <w:p w14:paraId="71E5F18E" w14:textId="0C3E5F88" w:rsidR="00B76BD8" w:rsidRDefault="00B76BD8" w:rsidP="00B76BD8">
      <w:r>
        <w:rPr>
          <w:noProof/>
        </w:rPr>
        <w:drawing>
          <wp:inline distT="0" distB="0" distL="0" distR="0" wp14:anchorId="4FE39110" wp14:editId="4F6D4090">
            <wp:extent cx="8001000" cy="373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brary_nav_callout.png"/>
                    <pic:cNvPicPr/>
                  </pic:nvPicPr>
                  <pic:blipFill>
                    <a:blip r:embed="rId20">
                      <a:extLst>
                        <a:ext uri="{28A0092B-C50C-407E-A947-70E740481C1C}">
                          <a14:useLocalDpi xmlns:a14="http://schemas.microsoft.com/office/drawing/2010/main" val="0"/>
                        </a:ext>
                      </a:extLst>
                    </a:blip>
                    <a:stretch>
                      <a:fillRect/>
                    </a:stretch>
                  </pic:blipFill>
                  <pic:spPr>
                    <a:xfrm>
                      <a:off x="0" y="0"/>
                      <a:ext cx="8001000" cy="3736975"/>
                    </a:xfrm>
                    <a:prstGeom prst="rect">
                      <a:avLst/>
                    </a:prstGeom>
                  </pic:spPr>
                </pic:pic>
              </a:graphicData>
            </a:graphic>
          </wp:inline>
        </w:drawing>
      </w:r>
    </w:p>
    <w:p w14:paraId="2D52ADA1" w14:textId="4AE35CED" w:rsidR="00B76BD8" w:rsidRDefault="00B76BD8" w:rsidP="00C54DF2">
      <w:pPr>
        <w:pStyle w:val="ListParagraph"/>
      </w:pPr>
      <w:r w:rsidRPr="006831E9">
        <w:rPr>
          <w:b/>
        </w:rPr>
        <w:t>inSilico Modules</w:t>
      </w:r>
      <w:r>
        <w:t xml:space="preserve"> – this tabs will appear throughout the application and allow you to quickly switch between modules</w:t>
      </w:r>
    </w:p>
    <w:p w14:paraId="6E9E5302" w14:textId="7B689549" w:rsidR="00B76BD8" w:rsidRDefault="00B76BD8" w:rsidP="00C54DF2">
      <w:pPr>
        <w:pStyle w:val="ListParagraph"/>
      </w:pPr>
      <w:r w:rsidRPr="006831E9">
        <w:rPr>
          <w:b/>
        </w:rPr>
        <w:t>inSilico Asset List</w:t>
      </w:r>
      <w:r>
        <w:t xml:space="preserve"> – the left panel contains the different inSilico assets. Selecting one of these will display as of those assets in the main area to the right.</w:t>
      </w:r>
    </w:p>
    <w:p w14:paraId="43DF12BD" w14:textId="6C8190EF" w:rsidR="00B76BD8" w:rsidRDefault="00B76BD8" w:rsidP="00C54DF2">
      <w:pPr>
        <w:pStyle w:val="ListParagraph"/>
      </w:pPr>
      <w:r>
        <w:t>The top-right contains the link to the help guide, asset summary and your account info. Such as change password and logout.</w:t>
      </w:r>
    </w:p>
    <w:p w14:paraId="7F8D584D" w14:textId="71937775" w:rsidR="00B76BD8" w:rsidRDefault="00B76BD8" w:rsidP="00C54DF2">
      <w:pPr>
        <w:pStyle w:val="ListParagraph"/>
      </w:pPr>
      <w:r>
        <w:t>The main area will display the list of assets that you have selected in the left panel. In this case, Tables are displayed since Tables is selected in the left panel. Your selection will appear in bold.</w:t>
      </w:r>
    </w:p>
    <w:p w14:paraId="3DD00D1A" w14:textId="767B76D7" w:rsidR="00B76BD8" w:rsidRDefault="00B76BD8" w:rsidP="00C54DF2">
      <w:pPr>
        <w:pStyle w:val="ListParagraph"/>
      </w:pPr>
      <w:r w:rsidRPr="006831E9">
        <w:rPr>
          <w:b/>
        </w:rPr>
        <w:t xml:space="preserve">Asset </w:t>
      </w:r>
      <w:r w:rsidR="00C101B5" w:rsidRPr="006831E9">
        <w:rPr>
          <w:b/>
        </w:rPr>
        <w:t>Tag</w:t>
      </w:r>
      <w:r>
        <w:t xml:space="preserve"> </w:t>
      </w:r>
      <w:r w:rsidR="006F73E2">
        <w:t>–</w:t>
      </w:r>
      <w:r>
        <w:t xml:space="preserve"> </w:t>
      </w:r>
      <w:r w:rsidR="006F73E2">
        <w:t xml:space="preserve">this section allows you to filter the selected asset list. </w:t>
      </w:r>
    </w:p>
    <w:p w14:paraId="0E769694" w14:textId="7A3F7C0D" w:rsidR="006F73E2" w:rsidRDefault="006F73E2" w:rsidP="00C54DF2">
      <w:pPr>
        <w:pStyle w:val="ListParagraph"/>
      </w:pPr>
      <w:r w:rsidRPr="006831E9">
        <w:rPr>
          <w:b/>
        </w:rPr>
        <w:t>All</w:t>
      </w:r>
      <w:r>
        <w:t xml:space="preserve"> – displays all </w:t>
      </w:r>
      <w:r w:rsidR="006831E9">
        <w:t>assets</w:t>
      </w:r>
    </w:p>
    <w:p w14:paraId="290FB707" w14:textId="171B0D07" w:rsidR="006F73E2" w:rsidRDefault="006F73E2" w:rsidP="00C54DF2">
      <w:pPr>
        <w:pStyle w:val="ListParagraph"/>
      </w:pPr>
      <w:r w:rsidRPr="006831E9">
        <w:rPr>
          <w:b/>
        </w:rPr>
        <w:t>Personal</w:t>
      </w:r>
      <w:r>
        <w:t xml:space="preserve"> – displays only assets you have ownership of</w:t>
      </w:r>
    </w:p>
    <w:p w14:paraId="594BF02F" w14:textId="63AF25B1" w:rsidR="006F73E2" w:rsidRDefault="006F73E2" w:rsidP="00C54DF2">
      <w:pPr>
        <w:pStyle w:val="ListParagraph"/>
      </w:pPr>
      <w:r w:rsidRPr="006831E9">
        <w:rPr>
          <w:b/>
        </w:rPr>
        <w:t>Corporate</w:t>
      </w:r>
      <w:r>
        <w:t xml:space="preserve"> – displays assets that your company has ownership of</w:t>
      </w:r>
    </w:p>
    <w:p w14:paraId="4A1D5E15" w14:textId="0EC89C35" w:rsidR="006F73E2" w:rsidRDefault="006F73E2" w:rsidP="00C54DF2">
      <w:pPr>
        <w:pStyle w:val="ListParagraph"/>
      </w:pPr>
      <w:r w:rsidRPr="006831E9">
        <w:rPr>
          <w:b/>
        </w:rPr>
        <w:t>Shared</w:t>
      </w:r>
      <w:r>
        <w:t xml:space="preserve"> – displays assets that were shared with you</w:t>
      </w:r>
    </w:p>
    <w:p w14:paraId="3947B3C7" w14:textId="4996CA1C" w:rsidR="006F73E2" w:rsidRDefault="006F73E2" w:rsidP="00C54DF2">
      <w:pPr>
        <w:pStyle w:val="ListParagraph"/>
      </w:pPr>
      <w:r w:rsidRPr="006831E9">
        <w:rPr>
          <w:b/>
        </w:rPr>
        <w:t>Recent</w:t>
      </w:r>
      <w:r>
        <w:t xml:space="preserve"> – shows the assets that were recently modified</w:t>
      </w:r>
    </w:p>
    <w:p w14:paraId="487D3913" w14:textId="77777777" w:rsidR="006F73E2" w:rsidRPr="006F73E2" w:rsidRDefault="006F73E2" w:rsidP="006F73E2">
      <w:pPr>
        <w:ind w:left="1080"/>
      </w:pPr>
      <w:r w:rsidRPr="006F73E2">
        <w:t>Note: only All and Personal are implemented for version 1.4</w:t>
      </w:r>
    </w:p>
    <w:p w14:paraId="2822DBB9" w14:textId="1C04DB55" w:rsidR="006F73E2" w:rsidRDefault="006F73E2" w:rsidP="00C54DF2">
      <w:pPr>
        <w:pStyle w:val="ListParagraph"/>
      </w:pPr>
      <w:r w:rsidRPr="006831E9">
        <w:rPr>
          <w:b/>
        </w:rPr>
        <w:t>Quick Actions</w:t>
      </w:r>
      <w:r>
        <w:t xml:space="preserve"> – clicking on this displays a list of actions</w:t>
      </w:r>
    </w:p>
    <w:p w14:paraId="5575C344" w14:textId="77777777" w:rsidR="006F73E2" w:rsidRPr="006F73E2" w:rsidRDefault="006F73E2" w:rsidP="006F73E2">
      <w:pPr>
        <w:ind w:left="360" w:firstLine="720"/>
      </w:pPr>
    </w:p>
    <w:p w14:paraId="3F988E6B" w14:textId="303423DA" w:rsidR="006007BB" w:rsidRDefault="00C83BD3" w:rsidP="0089234F">
      <w:pPr>
        <w:pStyle w:val="Heading2"/>
      </w:pPr>
      <w:bookmarkStart w:id="19" w:name="_Toc464053946"/>
      <w:r>
        <w:t>inSilico Asset Types</w:t>
      </w:r>
      <w:bookmarkEnd w:id="19"/>
    </w:p>
    <w:p w14:paraId="5C5257E4" w14:textId="2507BC8E" w:rsidR="00070815" w:rsidRDefault="00070815" w:rsidP="00070815">
      <w:r>
        <w:t>All of the inSilico assets will be stored in Library. You can navigate to each by using the left panel and selecting the asset you want to view.</w:t>
      </w:r>
    </w:p>
    <w:p w14:paraId="5E029B2C" w14:textId="110625C7" w:rsidR="00070815" w:rsidRPr="00070815" w:rsidRDefault="00070815" w:rsidP="00070815">
      <w:r>
        <w:rPr>
          <w:noProof/>
        </w:rPr>
        <w:drawing>
          <wp:inline distT="0" distB="0" distL="0" distR="0" wp14:anchorId="33E3FC2A" wp14:editId="0040840D">
            <wp:extent cx="2438095" cy="212381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sset_panel.png"/>
                    <pic:cNvPicPr/>
                  </pic:nvPicPr>
                  <pic:blipFill>
                    <a:blip r:embed="rId21">
                      <a:extLst>
                        <a:ext uri="{28A0092B-C50C-407E-A947-70E740481C1C}">
                          <a14:useLocalDpi xmlns:a14="http://schemas.microsoft.com/office/drawing/2010/main" val="0"/>
                        </a:ext>
                      </a:extLst>
                    </a:blip>
                    <a:stretch>
                      <a:fillRect/>
                    </a:stretch>
                  </pic:blipFill>
                  <pic:spPr>
                    <a:xfrm>
                      <a:off x="0" y="0"/>
                      <a:ext cx="2438095" cy="2123810"/>
                    </a:xfrm>
                    <a:prstGeom prst="rect">
                      <a:avLst/>
                    </a:prstGeom>
                  </pic:spPr>
                </pic:pic>
              </a:graphicData>
            </a:graphic>
          </wp:inline>
        </w:drawing>
      </w:r>
    </w:p>
    <w:p w14:paraId="76E7A865" w14:textId="0ADD233A" w:rsidR="00C83BD3" w:rsidRDefault="00C83BD3" w:rsidP="00BB6628">
      <w:pPr>
        <w:pStyle w:val="Heading3"/>
      </w:pPr>
      <w:bookmarkStart w:id="20" w:name="_Toc464053947"/>
      <w:r w:rsidRPr="00BB6628">
        <w:t>Tables</w:t>
      </w:r>
      <w:bookmarkEnd w:id="20"/>
    </w:p>
    <w:p w14:paraId="3C7ADE4F" w14:textId="77777777" w:rsidR="00460937" w:rsidRDefault="00070815" w:rsidP="00070815">
      <w:r>
        <w:t>There are various types of Tables in inSilico. Regardless of the type they will all be stored here.</w:t>
      </w:r>
      <w:r w:rsidR="009A6DA7">
        <w:t xml:space="preserve"> </w:t>
      </w:r>
      <w:r w:rsidR="009A6DA7" w:rsidRPr="009A6DA7">
        <w:t>These are all the tables of data, and their corresponding Meta-Data, to which the user has access and is permitted to utilize</w:t>
      </w:r>
      <w:r w:rsidR="00460937">
        <w:t xml:space="preserve">. Tables are used to </w:t>
      </w:r>
      <w:r w:rsidR="009A6DA7" w:rsidRPr="009A6DA7">
        <w:t xml:space="preserve">create </w:t>
      </w:r>
      <w:r w:rsidR="009A6DA7">
        <w:t xml:space="preserve">Flows, </w:t>
      </w:r>
      <w:r w:rsidR="009A6DA7" w:rsidRPr="009A6DA7">
        <w:t>A.I. models or</w:t>
      </w:r>
      <w:r w:rsidR="00460937">
        <w:t xml:space="preserve"> to create Dashboards &amp; Reports.</w:t>
      </w:r>
    </w:p>
    <w:p w14:paraId="02DAC047" w14:textId="50AF617A" w:rsidR="00070815" w:rsidRDefault="00070815" w:rsidP="00070815">
      <w:r>
        <w:t>The different types of tables are:</w:t>
      </w:r>
    </w:p>
    <w:p w14:paraId="1D0F1AA5" w14:textId="30662B6A" w:rsidR="00070815" w:rsidRDefault="00070815" w:rsidP="00C54DF2">
      <w:pPr>
        <w:pStyle w:val="ListParagraph"/>
      </w:pPr>
      <w:r>
        <w:t>Source Table –</w:t>
      </w:r>
      <w:r w:rsidR="009A6DA7">
        <w:t xml:space="preserve"> T</w:t>
      </w:r>
      <w:r>
        <w:t xml:space="preserve">ables that you imported into inSilico </w:t>
      </w:r>
    </w:p>
    <w:p w14:paraId="772F5491" w14:textId="32A7A787" w:rsidR="00070815" w:rsidRDefault="00070815" w:rsidP="00C54DF2">
      <w:pPr>
        <w:pStyle w:val="ListParagraph"/>
      </w:pPr>
      <w:r>
        <w:t xml:space="preserve">Derived Table </w:t>
      </w:r>
      <w:r w:rsidR="009A6DA7">
        <w:t>– Tables that were generated as a result of a Transformation. This includes Tables that were created in Compose, Train and Validate</w:t>
      </w:r>
    </w:p>
    <w:p w14:paraId="333FD461" w14:textId="77777777" w:rsidR="009A6DA7" w:rsidRPr="00070815" w:rsidRDefault="009A6DA7" w:rsidP="009A6DA7">
      <w:pPr>
        <w:ind w:left="360"/>
      </w:pPr>
    </w:p>
    <w:p w14:paraId="07455BBD" w14:textId="4E51CEA5" w:rsidR="00C83BD3" w:rsidRDefault="00C83BD3" w:rsidP="00BB6628">
      <w:pPr>
        <w:pStyle w:val="Heading3"/>
      </w:pPr>
      <w:bookmarkStart w:id="21" w:name="_Toc464053948"/>
      <w:r w:rsidRPr="00BB6628">
        <w:t>Flows</w:t>
      </w:r>
      <w:bookmarkEnd w:id="21"/>
    </w:p>
    <w:p w14:paraId="02C98ABC" w14:textId="0516BF90" w:rsidR="009A6DA7" w:rsidRDefault="004A4E03" w:rsidP="009A6DA7">
      <w:r w:rsidRPr="004A4E03">
        <w:t>The sequential step-by-step process of Data Operations is referred to as a Flow, or a "Directed Acyclic Graph" (DAG).  We refer to each step of the Flow as a "Step" (or,</w:t>
      </w:r>
      <w:r>
        <w:t xml:space="preserve"> also as a "Node" in the DAG). The Flow step consists of an input table and a transformation. The successful execution of this transformation results in a derived table. </w:t>
      </w:r>
    </w:p>
    <w:p w14:paraId="5EF05CED" w14:textId="77777777" w:rsidR="004A4E03" w:rsidRPr="009A6DA7" w:rsidRDefault="004A4E03" w:rsidP="009A6DA7"/>
    <w:p w14:paraId="40E5E367" w14:textId="063AE7B1" w:rsidR="00C83BD3" w:rsidRDefault="00C83BD3" w:rsidP="00BB6628">
      <w:pPr>
        <w:pStyle w:val="Heading3"/>
      </w:pPr>
      <w:bookmarkStart w:id="22" w:name="_Toc464053949"/>
      <w:r w:rsidRPr="00BB6628">
        <w:t>Models</w:t>
      </w:r>
      <w:bookmarkEnd w:id="22"/>
    </w:p>
    <w:p w14:paraId="1CD723CE" w14:textId="4C1CF7EF" w:rsidR="000A05BB" w:rsidRPr="000A05BB" w:rsidRDefault="000A05BB" w:rsidP="000A05BB">
      <w:r>
        <w:t xml:space="preserve">After a model has been trained, it is stored as a Model asset.  This asset contains the mathematical, statistical, or machine learning algorithms that are executed behind the scenes to generate Predictions.  Models can be Edited (retrained using a </w:t>
      </w:r>
      <w:r>
        <w:rPr>
          <w:i/>
        </w:rPr>
        <w:t xml:space="preserve">new </w:t>
      </w:r>
      <w:r>
        <w:t>set of tables) or Refreshed (retrained using the same set of tables if, for example, the source tables have been updated).</w:t>
      </w:r>
    </w:p>
    <w:p w14:paraId="087176FD" w14:textId="77777777" w:rsidR="009A6DA7" w:rsidRPr="009A6DA7" w:rsidRDefault="009A6DA7" w:rsidP="009A6DA7"/>
    <w:p w14:paraId="33715CD2" w14:textId="07CB72ED" w:rsidR="00C83BD3" w:rsidRDefault="00C83BD3" w:rsidP="00BB6628">
      <w:pPr>
        <w:pStyle w:val="Heading3"/>
      </w:pPr>
      <w:bookmarkStart w:id="23" w:name="_Toc464053950"/>
      <w:r w:rsidRPr="00BB6628">
        <w:t>Predictions</w:t>
      </w:r>
      <w:bookmarkEnd w:id="23"/>
    </w:p>
    <w:p w14:paraId="2304AB77" w14:textId="46868AE7" w:rsidR="000A05BB" w:rsidRPr="000A05BB" w:rsidRDefault="000A05BB" w:rsidP="000A05BB">
      <w:r>
        <w:t xml:space="preserve">Predictions are the generated output tables of executing a model against a new dataset to generate a set of predictions.  This is where the “insights” generated from a model are stored.  At its core, Predictions are a special case of a Table, so the same set of actions that can be performed on a Table can be performed on a Prediction (e.g. Visualize, download, add/use in a flow, etc.). </w:t>
      </w:r>
    </w:p>
    <w:p w14:paraId="71B9823A" w14:textId="77777777" w:rsidR="009A6DA7" w:rsidRDefault="009A6DA7" w:rsidP="009A6DA7"/>
    <w:p w14:paraId="439BB3D2" w14:textId="7FBB020D" w:rsidR="00C83BD3" w:rsidRDefault="00C83BD3" w:rsidP="00BB6628">
      <w:pPr>
        <w:pStyle w:val="Heading3"/>
      </w:pPr>
      <w:bookmarkStart w:id="24" w:name="_Toc464053951"/>
      <w:r w:rsidRPr="00BB6628">
        <w:t>Dashboards</w:t>
      </w:r>
      <w:bookmarkEnd w:id="24"/>
      <w:r w:rsidRPr="00BB6628">
        <w:t xml:space="preserve"> </w:t>
      </w:r>
    </w:p>
    <w:p w14:paraId="5A3E7048" w14:textId="7F770F06" w:rsidR="009A6DA7" w:rsidRDefault="00EF78C8" w:rsidP="009A6DA7">
      <w:r>
        <w:t xml:space="preserve">Dashboards include the various visualizations that are stored to visualize, interact with, and share data.  </w:t>
      </w:r>
      <w:r w:rsidR="00623A66">
        <w:t xml:space="preserve">Dashboards, similar to other BI dashboards, refer to some underlying data.  In inSilico, the user can create Dashboard using any combination of Tables and Predictions.  We plan on extending the Dashboard capabilities to include Models, giving the user the ability to interactively play with the Model to deepen understanding and build intuition. </w:t>
      </w:r>
    </w:p>
    <w:p w14:paraId="15884CB9" w14:textId="77777777" w:rsidR="00623A66" w:rsidRPr="009A6DA7" w:rsidRDefault="00623A66" w:rsidP="009A6DA7"/>
    <w:p w14:paraId="71B3F1E8" w14:textId="77777777" w:rsidR="00C83BD3" w:rsidRDefault="00C83BD3" w:rsidP="00C83BD3">
      <w:pPr>
        <w:pStyle w:val="Heading2"/>
      </w:pPr>
      <w:bookmarkStart w:id="25" w:name="_Toc464053952"/>
      <w:r>
        <w:t>Importing Data</w:t>
      </w:r>
      <w:bookmarkEnd w:id="25"/>
    </w:p>
    <w:p w14:paraId="4E9CC11B" w14:textId="77777777" w:rsidR="006F73E2" w:rsidRDefault="006F73E2" w:rsidP="006F73E2">
      <w:r>
        <w:t>Data can be imported two different ways. By click on IMPORT on the right side of Library. Also, by clicking on QUICK ACTIONS and selecting Import table from the dropdown list</w:t>
      </w:r>
    </w:p>
    <w:p w14:paraId="015F1BE8" w14:textId="637D9488" w:rsidR="006F73E2" w:rsidRDefault="006F73E2" w:rsidP="006F73E2"/>
    <w:p w14:paraId="38FBCC9E" w14:textId="36D1FA6A" w:rsidR="006F73E2" w:rsidRDefault="006F73E2" w:rsidP="006F73E2">
      <w:r>
        <w:rPr>
          <w:noProof/>
        </w:rPr>
        <w:drawing>
          <wp:inline distT="0" distB="0" distL="0" distR="0" wp14:anchorId="05814691" wp14:editId="31C6B3A4">
            <wp:extent cx="2009524" cy="10857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_button.png"/>
                    <pic:cNvPicPr/>
                  </pic:nvPicPr>
                  <pic:blipFill>
                    <a:blip r:embed="rId22">
                      <a:extLst>
                        <a:ext uri="{28A0092B-C50C-407E-A947-70E740481C1C}">
                          <a14:useLocalDpi xmlns:a14="http://schemas.microsoft.com/office/drawing/2010/main" val="0"/>
                        </a:ext>
                      </a:extLst>
                    </a:blip>
                    <a:stretch>
                      <a:fillRect/>
                    </a:stretch>
                  </pic:blipFill>
                  <pic:spPr>
                    <a:xfrm>
                      <a:off x="0" y="0"/>
                      <a:ext cx="2009524" cy="1085714"/>
                    </a:xfrm>
                    <a:prstGeom prst="rect">
                      <a:avLst/>
                    </a:prstGeom>
                  </pic:spPr>
                </pic:pic>
              </a:graphicData>
            </a:graphic>
          </wp:inline>
        </w:drawing>
      </w:r>
      <w:r>
        <w:tab/>
      </w:r>
      <w:r>
        <w:tab/>
      </w:r>
      <w:r>
        <w:tab/>
      </w:r>
      <w:r>
        <w:tab/>
      </w:r>
      <w:r>
        <w:rPr>
          <w:noProof/>
        </w:rPr>
        <w:drawing>
          <wp:inline distT="0" distB="0" distL="0" distR="0" wp14:anchorId="706C5DD9" wp14:editId="08595010">
            <wp:extent cx="2428571" cy="23238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rt_quick_actions.png"/>
                    <pic:cNvPicPr/>
                  </pic:nvPicPr>
                  <pic:blipFill>
                    <a:blip r:embed="rId23">
                      <a:extLst>
                        <a:ext uri="{28A0092B-C50C-407E-A947-70E740481C1C}">
                          <a14:useLocalDpi xmlns:a14="http://schemas.microsoft.com/office/drawing/2010/main" val="0"/>
                        </a:ext>
                      </a:extLst>
                    </a:blip>
                    <a:stretch>
                      <a:fillRect/>
                    </a:stretch>
                  </pic:blipFill>
                  <pic:spPr>
                    <a:xfrm>
                      <a:off x="0" y="0"/>
                      <a:ext cx="2428571" cy="2323809"/>
                    </a:xfrm>
                    <a:prstGeom prst="rect">
                      <a:avLst/>
                    </a:prstGeom>
                  </pic:spPr>
                </pic:pic>
              </a:graphicData>
            </a:graphic>
          </wp:inline>
        </w:drawing>
      </w:r>
    </w:p>
    <w:p w14:paraId="5E5414AF" w14:textId="4D2E1D08" w:rsidR="006F73E2" w:rsidRDefault="006F73E2" w:rsidP="006F73E2"/>
    <w:p w14:paraId="698BA507" w14:textId="231A2381" w:rsidR="006F73E2" w:rsidRDefault="006F73E2" w:rsidP="006F73E2">
      <w:r>
        <w:t>Both of these options will launch the same file import window. Select the table you wish to upload from your computer. You may upload multiple tables at the same time. Once you add the table, you’ll notice a blue box in the bottom right corner. This displays the table upload progress. If the table imports successfully, it will appear in your Table list.</w:t>
      </w:r>
    </w:p>
    <w:p w14:paraId="68190678" w14:textId="32543B3B" w:rsidR="006F73E2" w:rsidRDefault="006F73E2" w:rsidP="006F73E2">
      <w:r>
        <w:rPr>
          <w:noProof/>
        </w:rPr>
        <w:drawing>
          <wp:inline distT="0" distB="0" distL="0" distR="0" wp14:anchorId="64711B8D" wp14:editId="3F83D032">
            <wp:extent cx="3238095" cy="74285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_loading.png"/>
                    <pic:cNvPicPr/>
                  </pic:nvPicPr>
                  <pic:blipFill>
                    <a:blip r:embed="rId24">
                      <a:extLst>
                        <a:ext uri="{28A0092B-C50C-407E-A947-70E740481C1C}">
                          <a14:useLocalDpi xmlns:a14="http://schemas.microsoft.com/office/drawing/2010/main" val="0"/>
                        </a:ext>
                      </a:extLst>
                    </a:blip>
                    <a:stretch>
                      <a:fillRect/>
                    </a:stretch>
                  </pic:blipFill>
                  <pic:spPr>
                    <a:xfrm>
                      <a:off x="0" y="0"/>
                      <a:ext cx="3238095" cy="742857"/>
                    </a:xfrm>
                    <a:prstGeom prst="rect">
                      <a:avLst/>
                    </a:prstGeom>
                  </pic:spPr>
                </pic:pic>
              </a:graphicData>
            </a:graphic>
          </wp:inline>
        </w:drawing>
      </w:r>
    </w:p>
    <w:p w14:paraId="63B80490" w14:textId="77777777" w:rsidR="006F73E2" w:rsidRPr="006F73E2" w:rsidRDefault="006F73E2" w:rsidP="006F73E2"/>
    <w:p w14:paraId="74E55FA2" w14:textId="77777777" w:rsidR="00C83BD3" w:rsidRDefault="00C83BD3" w:rsidP="00C83BD3">
      <w:pPr>
        <w:pStyle w:val="Heading2"/>
      </w:pPr>
      <w:bookmarkStart w:id="26" w:name="_Toc464053953"/>
      <w:r>
        <w:t>Table Preview</w:t>
      </w:r>
      <w:bookmarkEnd w:id="26"/>
    </w:p>
    <w:p w14:paraId="3ED6D19A" w14:textId="3BA9737C" w:rsidR="006F73E2" w:rsidRDefault="006F73E2" w:rsidP="006F73E2">
      <w:r>
        <w:t>To preview a table from the Library, simply click on the table name and you will</w:t>
      </w:r>
      <w:r w:rsidR="00A8513F">
        <w:t xml:space="preserve"> see a preview of the table. To change the name of the table, click on the table name. After you rename the table, hit enter on your keyboard to save. </w:t>
      </w:r>
    </w:p>
    <w:p w14:paraId="78FF0547" w14:textId="222702BB" w:rsidR="00A8513F" w:rsidRPr="006F73E2" w:rsidRDefault="00A8513F" w:rsidP="006F73E2">
      <w:r>
        <w:rPr>
          <w:noProof/>
        </w:rPr>
        <w:drawing>
          <wp:inline distT="0" distB="0" distL="0" distR="0" wp14:anchorId="4DA085FE" wp14:editId="743269EE">
            <wp:extent cx="8001000" cy="3877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_preview.png"/>
                    <pic:cNvPicPr/>
                  </pic:nvPicPr>
                  <pic:blipFill>
                    <a:blip r:embed="rId25">
                      <a:extLst>
                        <a:ext uri="{28A0092B-C50C-407E-A947-70E740481C1C}">
                          <a14:useLocalDpi xmlns:a14="http://schemas.microsoft.com/office/drawing/2010/main" val="0"/>
                        </a:ext>
                      </a:extLst>
                    </a:blip>
                    <a:stretch>
                      <a:fillRect/>
                    </a:stretch>
                  </pic:blipFill>
                  <pic:spPr>
                    <a:xfrm>
                      <a:off x="0" y="0"/>
                      <a:ext cx="8001000" cy="3877310"/>
                    </a:xfrm>
                    <a:prstGeom prst="rect">
                      <a:avLst/>
                    </a:prstGeom>
                  </pic:spPr>
                </pic:pic>
              </a:graphicData>
            </a:graphic>
          </wp:inline>
        </w:drawing>
      </w:r>
    </w:p>
    <w:p w14:paraId="356B10A2" w14:textId="00BB5451" w:rsidR="00393EAC" w:rsidRDefault="00C83BD3" w:rsidP="009A6267">
      <w:pPr>
        <w:pStyle w:val="Heading2"/>
      </w:pPr>
      <w:bookmarkStart w:id="27" w:name="_Toc464053954"/>
      <w:r>
        <w:t>Quick Actions</w:t>
      </w:r>
      <w:bookmarkEnd w:id="27"/>
    </w:p>
    <w:p w14:paraId="446583D3" w14:textId="7A7A5172" w:rsidR="006F73E2" w:rsidRDefault="006F73E2" w:rsidP="006F73E2">
      <w:r>
        <w:t>Quick Actions displays a list that allows you to quickly do multiple things.</w:t>
      </w:r>
    </w:p>
    <w:p w14:paraId="7454F650" w14:textId="00DD5AAF" w:rsidR="006F73E2" w:rsidRDefault="006F73E2" w:rsidP="00C54DF2">
      <w:pPr>
        <w:pStyle w:val="ListParagraph"/>
      </w:pPr>
      <w:r>
        <w:t>Create flow – routes you to Compose to begin creating a new flow</w:t>
      </w:r>
    </w:p>
    <w:p w14:paraId="41938251" w14:textId="660C7244" w:rsidR="006F73E2" w:rsidRDefault="006F73E2" w:rsidP="00C54DF2">
      <w:pPr>
        <w:pStyle w:val="ListParagraph"/>
      </w:pPr>
      <w:r>
        <w:t>Import table – launch file import window</w:t>
      </w:r>
    </w:p>
    <w:p w14:paraId="0ADFF93D" w14:textId="384139AB" w:rsidR="006F73E2" w:rsidRDefault="006F73E2" w:rsidP="00C54DF2">
      <w:pPr>
        <w:pStyle w:val="ListParagraph"/>
      </w:pPr>
      <w:r>
        <w:t>Train model – routes you to Train to create a new model</w:t>
      </w:r>
    </w:p>
    <w:p w14:paraId="5ED8766A" w14:textId="62D0C03D" w:rsidR="006F73E2" w:rsidRDefault="006F73E2" w:rsidP="00C54DF2">
      <w:pPr>
        <w:pStyle w:val="ListParagraph"/>
      </w:pPr>
      <w:r>
        <w:t>Deploy model – routes you to Deploy to deploy a trained model</w:t>
      </w:r>
    </w:p>
    <w:p w14:paraId="0D846BF8" w14:textId="617C341C" w:rsidR="006F73E2" w:rsidRDefault="006F73E2" w:rsidP="00C54DF2">
      <w:pPr>
        <w:pStyle w:val="ListParagraph"/>
      </w:pPr>
      <w:r>
        <w:t>Create visualization – routes you to Visualize to create a dashboard using your tables and models</w:t>
      </w:r>
    </w:p>
    <w:p w14:paraId="74E7F7BA" w14:textId="02178772" w:rsidR="006F73E2" w:rsidRPr="006F73E2" w:rsidRDefault="006F73E2" w:rsidP="00070815">
      <w:pPr>
        <w:ind w:left="720"/>
      </w:pPr>
      <w:r w:rsidRPr="006F73E2">
        <w:t>Note: only Create flow and Import table are implemented for version 1.4</w:t>
      </w:r>
    </w:p>
    <w:p w14:paraId="7D8DCAEA" w14:textId="07518B5A" w:rsidR="006F73E2" w:rsidRDefault="006F73E2" w:rsidP="006F73E2">
      <w:r>
        <w:rPr>
          <w:noProof/>
        </w:rPr>
        <w:drawing>
          <wp:inline distT="0" distB="0" distL="0" distR="0" wp14:anchorId="5E5BAAD3" wp14:editId="00CBDBC7">
            <wp:extent cx="2438095" cy="262857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ick_actions.png"/>
                    <pic:cNvPicPr/>
                  </pic:nvPicPr>
                  <pic:blipFill>
                    <a:blip r:embed="rId26">
                      <a:extLst>
                        <a:ext uri="{28A0092B-C50C-407E-A947-70E740481C1C}">
                          <a14:useLocalDpi xmlns:a14="http://schemas.microsoft.com/office/drawing/2010/main" val="0"/>
                        </a:ext>
                      </a:extLst>
                    </a:blip>
                    <a:stretch>
                      <a:fillRect/>
                    </a:stretch>
                  </pic:blipFill>
                  <pic:spPr>
                    <a:xfrm>
                      <a:off x="0" y="0"/>
                      <a:ext cx="2438095" cy="2628571"/>
                    </a:xfrm>
                    <a:prstGeom prst="rect">
                      <a:avLst/>
                    </a:prstGeom>
                  </pic:spPr>
                </pic:pic>
              </a:graphicData>
            </a:graphic>
          </wp:inline>
        </w:drawing>
      </w:r>
    </w:p>
    <w:p w14:paraId="138FB64B" w14:textId="77777777" w:rsidR="006F73E2" w:rsidRPr="006F73E2" w:rsidRDefault="006F73E2" w:rsidP="006F73E2"/>
    <w:p w14:paraId="1E92B3F4" w14:textId="7D0E52E8" w:rsidR="00C83BD3" w:rsidRDefault="00C83BD3" w:rsidP="00C83BD3">
      <w:pPr>
        <w:pStyle w:val="Heading2"/>
      </w:pPr>
      <w:bookmarkStart w:id="28" w:name="_Toc464053955"/>
      <w:r>
        <w:t>Asset Actions</w:t>
      </w:r>
      <w:bookmarkEnd w:id="28"/>
    </w:p>
    <w:p w14:paraId="640E7B5F" w14:textId="527C105C" w:rsidR="00BF5C97" w:rsidRPr="00BF5C97" w:rsidRDefault="00BF5C97" w:rsidP="00BF5C97">
      <w:r>
        <w:t>Each inSilico asset has a different set of actions you can take on them.</w:t>
      </w:r>
      <w:r w:rsidR="00254795">
        <w:t xml:space="preserve"> You can display these actions by clicking on the icon with the vertical three dots. </w:t>
      </w:r>
    </w:p>
    <w:p w14:paraId="25B26A0E" w14:textId="77777777" w:rsidR="00BB6628" w:rsidRDefault="00BB6628" w:rsidP="00BB6628">
      <w:pPr>
        <w:pStyle w:val="Heading3"/>
      </w:pPr>
      <w:bookmarkStart w:id="29" w:name="_Toc464053956"/>
      <w:r w:rsidRPr="00BB6628">
        <w:t>Tables</w:t>
      </w:r>
      <w:bookmarkEnd w:id="29"/>
    </w:p>
    <w:p w14:paraId="46E5B24E" w14:textId="1255712B" w:rsidR="00254795" w:rsidRPr="00254795" w:rsidRDefault="00254795" w:rsidP="00254795">
      <w:r>
        <w:t>The available actions for table are Preview, Export and Delete. Preview was discussed earlier. Clicking Export will prompt a download window and export the file as a .csv. Clicking on Delete will remove the table from your Library. Note that this may have an effect on any Flow that uses this table.</w:t>
      </w:r>
    </w:p>
    <w:p w14:paraId="285DCBD6" w14:textId="09BA74BD" w:rsidR="00254795" w:rsidRPr="00254795" w:rsidRDefault="00254795" w:rsidP="00254795">
      <w:r>
        <w:rPr>
          <w:noProof/>
        </w:rPr>
        <w:drawing>
          <wp:inline distT="0" distB="0" distL="0" distR="0" wp14:anchorId="511D1FCC" wp14:editId="2043B15A">
            <wp:extent cx="8001000" cy="1764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_actions.png"/>
                    <pic:cNvPicPr/>
                  </pic:nvPicPr>
                  <pic:blipFill>
                    <a:blip r:embed="rId27">
                      <a:extLst>
                        <a:ext uri="{28A0092B-C50C-407E-A947-70E740481C1C}">
                          <a14:useLocalDpi xmlns:a14="http://schemas.microsoft.com/office/drawing/2010/main" val="0"/>
                        </a:ext>
                      </a:extLst>
                    </a:blip>
                    <a:stretch>
                      <a:fillRect/>
                    </a:stretch>
                  </pic:blipFill>
                  <pic:spPr>
                    <a:xfrm>
                      <a:off x="0" y="0"/>
                      <a:ext cx="8001000" cy="1764030"/>
                    </a:xfrm>
                    <a:prstGeom prst="rect">
                      <a:avLst/>
                    </a:prstGeom>
                  </pic:spPr>
                </pic:pic>
              </a:graphicData>
            </a:graphic>
          </wp:inline>
        </w:drawing>
      </w:r>
    </w:p>
    <w:p w14:paraId="489B5D8C" w14:textId="77777777" w:rsidR="00BB6628" w:rsidRDefault="00BB6628" w:rsidP="00BB6628">
      <w:pPr>
        <w:pStyle w:val="Heading3"/>
      </w:pPr>
      <w:bookmarkStart w:id="30" w:name="_Toc464053957"/>
      <w:r w:rsidRPr="00BB6628">
        <w:t>Flows</w:t>
      </w:r>
      <w:bookmarkEnd w:id="30"/>
    </w:p>
    <w:p w14:paraId="23B1385D" w14:textId="18A07224" w:rsidR="00254795" w:rsidRPr="00254795" w:rsidRDefault="00254795" w:rsidP="00254795">
      <w:r>
        <w:t>The available actions for table are Open and Delete. Opening a Flow will route you to Compose with the Flow selected. Clicking on Delete will remove the Flow from your Library. Note that this may have an effect on any Model that uses this Flow.</w:t>
      </w:r>
    </w:p>
    <w:p w14:paraId="7B2A5FFC" w14:textId="77777777" w:rsidR="00254795" w:rsidRPr="00254795" w:rsidRDefault="00254795" w:rsidP="00254795"/>
    <w:p w14:paraId="4E06EC56" w14:textId="38B2D158" w:rsidR="00254795" w:rsidRPr="00254795" w:rsidRDefault="00254795" w:rsidP="00254795">
      <w:r>
        <w:rPr>
          <w:noProof/>
        </w:rPr>
        <w:drawing>
          <wp:inline distT="0" distB="0" distL="0" distR="0" wp14:anchorId="3F15FDB4" wp14:editId="02BD7CA5">
            <wp:extent cx="8001000" cy="1441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_actions.png"/>
                    <pic:cNvPicPr/>
                  </pic:nvPicPr>
                  <pic:blipFill>
                    <a:blip r:embed="rId28">
                      <a:extLst>
                        <a:ext uri="{28A0092B-C50C-407E-A947-70E740481C1C}">
                          <a14:useLocalDpi xmlns:a14="http://schemas.microsoft.com/office/drawing/2010/main" val="0"/>
                        </a:ext>
                      </a:extLst>
                    </a:blip>
                    <a:stretch>
                      <a:fillRect/>
                    </a:stretch>
                  </pic:blipFill>
                  <pic:spPr>
                    <a:xfrm>
                      <a:off x="0" y="0"/>
                      <a:ext cx="8001000" cy="1441450"/>
                    </a:xfrm>
                    <a:prstGeom prst="rect">
                      <a:avLst/>
                    </a:prstGeom>
                  </pic:spPr>
                </pic:pic>
              </a:graphicData>
            </a:graphic>
          </wp:inline>
        </w:drawing>
      </w:r>
    </w:p>
    <w:p w14:paraId="0B60A21F" w14:textId="77777777" w:rsidR="00BB6628" w:rsidRDefault="00BB6628" w:rsidP="00BB6628">
      <w:pPr>
        <w:pStyle w:val="Heading3"/>
      </w:pPr>
      <w:bookmarkStart w:id="31" w:name="_Toc464053958"/>
      <w:r w:rsidRPr="00BB6628">
        <w:t>Models</w:t>
      </w:r>
      <w:bookmarkEnd w:id="31"/>
    </w:p>
    <w:p w14:paraId="6D039FF4" w14:textId="3E5ADE2B" w:rsidR="00936280" w:rsidRDefault="00451403" w:rsidP="00936280">
      <w:r>
        <w:t>C</w:t>
      </w:r>
      <w:r w:rsidR="00EB2AB1">
        <w:t xml:space="preserve">urrently, </w:t>
      </w:r>
      <w:r>
        <w:t xml:space="preserve">you can </w:t>
      </w:r>
      <w:r w:rsidR="00DD5FF2">
        <w:t xml:space="preserve">only delete a </w:t>
      </w:r>
      <w:r>
        <w:t xml:space="preserve">Model in Library. </w:t>
      </w:r>
      <w:r w:rsidR="00DD5FF2">
        <w:t xml:space="preserve">Additionally, you can remove a Model, by deleting the defining Step in the Flow.  </w:t>
      </w:r>
      <w:r>
        <w:t>To see the Model definition (underlying table, and Response/Predictor selectors), open the corresponding Flow and navigate to the Train step.</w:t>
      </w:r>
    </w:p>
    <w:p w14:paraId="3F09E938" w14:textId="2C29F0DE" w:rsidR="00DD5FF2" w:rsidRDefault="00DD5FF2" w:rsidP="00936280">
      <w:r>
        <w:rPr>
          <w:noProof/>
        </w:rPr>
        <w:drawing>
          <wp:inline distT="0" distB="0" distL="0" distR="0" wp14:anchorId="600A2F51" wp14:editId="2F14CB40">
            <wp:extent cx="8001000" cy="17500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001000" cy="1750060"/>
                    </a:xfrm>
                    <a:prstGeom prst="rect">
                      <a:avLst/>
                    </a:prstGeom>
                  </pic:spPr>
                </pic:pic>
              </a:graphicData>
            </a:graphic>
          </wp:inline>
        </w:drawing>
      </w:r>
    </w:p>
    <w:p w14:paraId="3F1C40E3" w14:textId="0804ABBD" w:rsidR="00936280" w:rsidRPr="00936280" w:rsidRDefault="00936280" w:rsidP="00936280"/>
    <w:p w14:paraId="31094B27" w14:textId="2B47D682" w:rsidR="00623A66" w:rsidRDefault="00BB6628" w:rsidP="00623A66">
      <w:pPr>
        <w:pStyle w:val="Heading3"/>
      </w:pPr>
      <w:bookmarkStart w:id="32" w:name="_Toc464053959"/>
      <w:r w:rsidRPr="00BB6628">
        <w:t>Predictions</w:t>
      </w:r>
      <w:bookmarkEnd w:id="32"/>
    </w:p>
    <w:p w14:paraId="7DFD06B3" w14:textId="17D53741" w:rsidR="00623A66" w:rsidRPr="00623A66" w:rsidRDefault="00623A66" w:rsidP="00623A66">
      <w:r>
        <w:t>Currently, there is no capability to generate Predictions.  Therefore, there are no Prediction assets and the Prediction tab in Library is left intentionally blank.</w:t>
      </w:r>
    </w:p>
    <w:p w14:paraId="7EAAF382" w14:textId="77777777" w:rsidR="00623A66" w:rsidRPr="00623A66" w:rsidRDefault="00623A66" w:rsidP="00623A66"/>
    <w:p w14:paraId="2AE4ECF8" w14:textId="77777777" w:rsidR="00BB6628" w:rsidRPr="00BB6628" w:rsidRDefault="00BB6628" w:rsidP="00BB6628">
      <w:pPr>
        <w:pStyle w:val="Heading3"/>
      </w:pPr>
      <w:bookmarkStart w:id="33" w:name="_Toc464053960"/>
      <w:r w:rsidRPr="00BB6628">
        <w:t>Dashboards</w:t>
      </w:r>
      <w:bookmarkEnd w:id="33"/>
      <w:r w:rsidRPr="00BB6628">
        <w:t xml:space="preserve"> </w:t>
      </w:r>
    </w:p>
    <w:p w14:paraId="26020D54" w14:textId="2D2A6847" w:rsidR="00623A66" w:rsidRPr="00623A66" w:rsidRDefault="00623A66" w:rsidP="00623A66">
      <w:r>
        <w:t>Currently, there is no capability to generate Dashboards.  Therefore, there are no Dashboard assets and the Dashboard tab in Library is left intentionally blank.</w:t>
      </w:r>
    </w:p>
    <w:p w14:paraId="709B5A8C" w14:textId="77777777" w:rsidR="00623A66" w:rsidRPr="00BB6628" w:rsidRDefault="00623A66" w:rsidP="00BB6628"/>
    <w:p w14:paraId="36BDEDE3" w14:textId="156BD297" w:rsidR="003D52A2" w:rsidRDefault="00C83BD3" w:rsidP="003D52A2">
      <w:pPr>
        <w:pStyle w:val="Heading1"/>
      </w:pPr>
      <w:bookmarkStart w:id="34" w:name="_Toc464053961"/>
      <w:r>
        <w:t>Compose</w:t>
      </w:r>
      <w:bookmarkEnd w:id="34"/>
    </w:p>
    <w:p w14:paraId="34F14737" w14:textId="7BBB8216" w:rsidR="007E68B4" w:rsidRDefault="007E68B4" w:rsidP="007E68B4">
      <w:r w:rsidRPr="007E68B4">
        <w:t>A Flow is an abstract mathematical concept that encapsulates a sequence of data operations, where the operand of the operation is actually a meta-data field.  In order to make Big Data Analytics and the creation of Artificial Intelligence an easy process for non-Data Scientists, we want to help users perform the data preparation required prior to the invocation of Machine Learning as simple as manipulating and organizing data and worksheets in Excel.  To achieve this, we will allow users to do a sequential step-by-step process of discrete data operations that are performed using Input Tables selected or uploaded by the user</w:t>
      </w:r>
      <w:r>
        <w:t>. T</w:t>
      </w:r>
      <w:r w:rsidRPr="007E68B4">
        <w:t xml:space="preserve">he result of the operation </w:t>
      </w:r>
      <w:r>
        <w:t>is</w:t>
      </w:r>
      <w:r w:rsidR="00A45CF6">
        <w:t xml:space="preserve"> </w:t>
      </w:r>
      <w:r w:rsidRPr="007E68B4">
        <w:t>saved off as an Output Table (also referred to as a Derived Table).  These data operations to the "raw" data sources and subsequent "saves" do not mutate any of the original source tables.</w:t>
      </w:r>
    </w:p>
    <w:p w14:paraId="2E0FA5F7" w14:textId="77777777" w:rsidR="00584091" w:rsidRPr="00584091" w:rsidRDefault="00584091" w:rsidP="00584091"/>
    <w:p w14:paraId="6AA4348D" w14:textId="5D12659E" w:rsidR="00BB6628" w:rsidRDefault="00BB6628" w:rsidP="00BB6628">
      <w:pPr>
        <w:pStyle w:val="Heading2"/>
      </w:pPr>
      <w:bookmarkStart w:id="35" w:name="_Toc464053962"/>
      <w:r>
        <w:t>Create a Flow</w:t>
      </w:r>
      <w:bookmarkEnd w:id="35"/>
    </w:p>
    <w:p w14:paraId="44C31AAC" w14:textId="33C318C0" w:rsidR="00584091" w:rsidRDefault="00584091" w:rsidP="00584091">
      <w:r>
        <w:t>There are multiple ways to create a new Flow. Selecting Create flow from the Quick Actions button as highlighted earlier. Another way is to select the Compose tab. You will be directed to the Compose landing page where you can create a new flow by selecting it from the Flow dropdown list on the left</w:t>
      </w:r>
    </w:p>
    <w:p w14:paraId="295EC548" w14:textId="37C87B4F" w:rsidR="00584091" w:rsidRDefault="00584091" w:rsidP="00584091">
      <w:r>
        <w:rPr>
          <w:noProof/>
        </w:rPr>
        <w:drawing>
          <wp:inline distT="0" distB="0" distL="0" distR="0" wp14:anchorId="212F6024" wp14:editId="49B8C15A">
            <wp:extent cx="2523809" cy="18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_new_flow_dropdown.png"/>
                    <pic:cNvPicPr/>
                  </pic:nvPicPr>
                  <pic:blipFill>
                    <a:blip r:embed="rId30">
                      <a:extLst>
                        <a:ext uri="{28A0092B-C50C-407E-A947-70E740481C1C}">
                          <a14:useLocalDpi xmlns:a14="http://schemas.microsoft.com/office/drawing/2010/main" val="0"/>
                        </a:ext>
                      </a:extLst>
                    </a:blip>
                    <a:stretch>
                      <a:fillRect/>
                    </a:stretch>
                  </pic:blipFill>
                  <pic:spPr>
                    <a:xfrm>
                      <a:off x="0" y="0"/>
                      <a:ext cx="2523809" cy="1895238"/>
                    </a:xfrm>
                    <a:prstGeom prst="rect">
                      <a:avLst/>
                    </a:prstGeom>
                  </pic:spPr>
                </pic:pic>
              </a:graphicData>
            </a:graphic>
          </wp:inline>
        </w:drawing>
      </w:r>
    </w:p>
    <w:p w14:paraId="4FDE6AEB" w14:textId="27E250DF" w:rsidR="00584091" w:rsidRPr="00584091" w:rsidRDefault="00584091" w:rsidP="00584091">
      <w:r>
        <w:t>Once you select the option above, you will be prompted to give the Flow a name and a description. Flow name is required but description is optional. Once you’ve entered a name for your Flow, click the create button. Your flow will now be created and ready to begin using.</w:t>
      </w:r>
    </w:p>
    <w:p w14:paraId="4586BD21" w14:textId="2C5C33DF" w:rsidR="00BB6628" w:rsidRDefault="00BB6628" w:rsidP="00BB6628">
      <w:pPr>
        <w:pStyle w:val="Heading2"/>
      </w:pPr>
      <w:bookmarkStart w:id="36" w:name="_Toc464053963"/>
      <w:r>
        <w:t>Add Tables to a Flow</w:t>
      </w:r>
      <w:bookmarkEnd w:id="36"/>
    </w:p>
    <w:p w14:paraId="353F9706" w14:textId="77777777" w:rsidR="00F4435C" w:rsidRDefault="00F4435C" w:rsidP="00F4435C">
      <w:r>
        <w:t>The first thing you will be asked to do when you create a Flow is to add tables. You can do this by dragging tables that already are in your Library from the right side to the Flow on the left. You can also add tables to the Flow that aren’t yet in your Library by clicking on IMPORT.</w:t>
      </w:r>
    </w:p>
    <w:p w14:paraId="63918AE8" w14:textId="77777777" w:rsidR="00F4435C" w:rsidRDefault="00F4435C" w:rsidP="00F4435C">
      <w:r>
        <w:rPr>
          <w:noProof/>
        </w:rPr>
        <w:drawing>
          <wp:inline distT="0" distB="0" distL="0" distR="0" wp14:anchorId="618ADC4B" wp14:editId="2732064F">
            <wp:extent cx="8001000" cy="232116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_flow_add_table.png"/>
                    <pic:cNvPicPr/>
                  </pic:nvPicPr>
                  <pic:blipFill>
                    <a:blip r:embed="rId31">
                      <a:extLst>
                        <a:ext uri="{28A0092B-C50C-407E-A947-70E740481C1C}">
                          <a14:useLocalDpi xmlns:a14="http://schemas.microsoft.com/office/drawing/2010/main" val="0"/>
                        </a:ext>
                      </a:extLst>
                    </a:blip>
                    <a:stretch>
                      <a:fillRect/>
                    </a:stretch>
                  </pic:blipFill>
                  <pic:spPr>
                    <a:xfrm>
                      <a:off x="0" y="0"/>
                      <a:ext cx="8001000" cy="2321169"/>
                    </a:xfrm>
                    <a:prstGeom prst="rect">
                      <a:avLst/>
                    </a:prstGeom>
                  </pic:spPr>
                </pic:pic>
              </a:graphicData>
            </a:graphic>
          </wp:inline>
        </w:drawing>
      </w:r>
    </w:p>
    <w:p w14:paraId="7CAF3DE7" w14:textId="77777777" w:rsidR="00F4435C" w:rsidRPr="00F4435C" w:rsidRDefault="00F4435C" w:rsidP="00F4435C"/>
    <w:p w14:paraId="30078A95" w14:textId="4A3C5198" w:rsidR="00BB6628" w:rsidRDefault="00BB6628" w:rsidP="00BB6628">
      <w:pPr>
        <w:pStyle w:val="Heading2"/>
      </w:pPr>
      <w:bookmarkStart w:id="37" w:name="_Toc464053964"/>
      <w:r>
        <w:t>Create a Step</w:t>
      </w:r>
      <w:bookmarkEnd w:id="37"/>
    </w:p>
    <w:p w14:paraId="4528CF1A" w14:textId="64300A59" w:rsidR="00F4435C" w:rsidRDefault="00F4435C" w:rsidP="00F4435C">
      <w:r>
        <w:t xml:space="preserve">Flows are made up of a series a Steps. A Step is where you execute transformations on tables to produced derived tables. </w:t>
      </w:r>
      <w:r w:rsidR="007E68B4">
        <w:t xml:space="preserve"> </w:t>
      </w:r>
      <w:r w:rsidR="007E68B4" w:rsidRPr="007E68B4">
        <w:t>Each Step can only contain 1 data engineering operation</w:t>
      </w:r>
      <w:r w:rsidR="007E68B4">
        <w:t>.</w:t>
      </w:r>
      <w:r w:rsidR="007E68B4" w:rsidRPr="007E68B4">
        <w:t xml:space="preserve"> </w:t>
      </w:r>
      <w:r w:rsidR="007E68B4">
        <w:t>O</w:t>
      </w:r>
      <w:r w:rsidR="007E68B4" w:rsidRPr="007E68B4">
        <w:t>perations can be thought of as appending a new column to the exi</w:t>
      </w:r>
      <w:r w:rsidR="007E68B4">
        <w:t xml:space="preserve">sting table structure. </w:t>
      </w:r>
      <w:r w:rsidR="007E68B4" w:rsidRPr="007E68B4">
        <w:t xml:space="preserve">When the </w:t>
      </w:r>
      <w:r w:rsidR="007E68B4">
        <w:t>Data Engineering</w:t>
      </w:r>
      <w:r w:rsidR="007E68B4" w:rsidRPr="007E68B4">
        <w:t xml:space="preserve"> operation executes successfully, it will be added to the Flow List and, optionally, the DERIVED folder in the Library</w:t>
      </w:r>
      <w:r>
        <w:t xml:space="preserve">To add a Step, click on the “Add Step” icon in the left panel. </w:t>
      </w:r>
    </w:p>
    <w:p w14:paraId="64748916" w14:textId="0F3DB2D4" w:rsidR="00CA6F2D" w:rsidRDefault="00CA6F2D" w:rsidP="00F4435C">
      <w:r>
        <w:rPr>
          <w:noProof/>
        </w:rPr>
        <w:drawing>
          <wp:inline distT="0" distB="0" distL="0" distR="0" wp14:anchorId="6774C6E6" wp14:editId="59F34395">
            <wp:extent cx="2457143" cy="252380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_step.png"/>
                    <pic:cNvPicPr/>
                  </pic:nvPicPr>
                  <pic:blipFill>
                    <a:blip r:embed="rId32">
                      <a:extLst>
                        <a:ext uri="{28A0092B-C50C-407E-A947-70E740481C1C}">
                          <a14:useLocalDpi xmlns:a14="http://schemas.microsoft.com/office/drawing/2010/main" val="0"/>
                        </a:ext>
                      </a:extLst>
                    </a:blip>
                    <a:stretch>
                      <a:fillRect/>
                    </a:stretch>
                  </pic:blipFill>
                  <pic:spPr>
                    <a:xfrm>
                      <a:off x="0" y="0"/>
                      <a:ext cx="2457143" cy="2523809"/>
                    </a:xfrm>
                    <a:prstGeom prst="rect">
                      <a:avLst/>
                    </a:prstGeom>
                  </pic:spPr>
                </pic:pic>
              </a:graphicData>
            </a:graphic>
          </wp:inline>
        </w:drawing>
      </w:r>
    </w:p>
    <w:p w14:paraId="42FA0707" w14:textId="5DB5B993" w:rsidR="00D06431" w:rsidRPr="00F4435C" w:rsidRDefault="00D06431" w:rsidP="00F4435C">
      <w:r>
        <w:t xml:space="preserve">After you click Add Step, you will see a set of Transformers you can choose from. </w:t>
      </w:r>
    </w:p>
    <w:p w14:paraId="683EBF43" w14:textId="7E501BAE" w:rsidR="00BB6628" w:rsidRDefault="00BB6628" w:rsidP="00BB6628">
      <w:pPr>
        <w:pStyle w:val="Heading2"/>
      </w:pPr>
      <w:bookmarkStart w:id="38" w:name="_Toc464053965"/>
      <w:r>
        <w:t>Step Transformations</w:t>
      </w:r>
      <w:bookmarkEnd w:id="38"/>
    </w:p>
    <w:p w14:paraId="7DB65C87" w14:textId="77777777" w:rsidR="00034514" w:rsidRDefault="00034514" w:rsidP="00D06431">
      <w:r>
        <w:t>A step consists of an input table(s) and a transformation taken on that table(s). The result creates a derived table. This table will appear in the left panel along with the other tables in the Flow. You can use the created derived table as an input table in any step.</w:t>
      </w:r>
    </w:p>
    <w:p w14:paraId="203BA2AC" w14:textId="5CF7B402" w:rsidR="00D06431" w:rsidRDefault="00D06431" w:rsidP="00D06431">
      <w:r>
        <w:t xml:space="preserve">You can </w:t>
      </w:r>
      <w:r w:rsidR="00A45CF6">
        <w:t>choose</w:t>
      </w:r>
      <w:r>
        <w:t xml:space="preserve"> from six different transformations</w:t>
      </w:r>
      <w:r w:rsidR="00034514">
        <w:t xml:space="preserve">. Each transformation will have its own specific set of inputs. However, each will require you to name the output table. </w:t>
      </w:r>
    </w:p>
    <w:p w14:paraId="1F9D2634" w14:textId="306EE444" w:rsidR="00D06431" w:rsidRDefault="00D06431" w:rsidP="00D06431">
      <w:r>
        <w:rPr>
          <w:noProof/>
        </w:rPr>
        <w:drawing>
          <wp:inline distT="0" distB="0" distL="0" distR="0" wp14:anchorId="2937D627" wp14:editId="73E59341">
            <wp:extent cx="5228571" cy="21047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_transformation_options.png"/>
                    <pic:cNvPicPr/>
                  </pic:nvPicPr>
                  <pic:blipFill>
                    <a:blip r:embed="rId33">
                      <a:extLst>
                        <a:ext uri="{28A0092B-C50C-407E-A947-70E740481C1C}">
                          <a14:useLocalDpi xmlns:a14="http://schemas.microsoft.com/office/drawing/2010/main" val="0"/>
                        </a:ext>
                      </a:extLst>
                    </a:blip>
                    <a:stretch>
                      <a:fillRect/>
                    </a:stretch>
                  </pic:blipFill>
                  <pic:spPr>
                    <a:xfrm>
                      <a:off x="0" y="0"/>
                      <a:ext cx="5228571" cy="2104762"/>
                    </a:xfrm>
                    <a:prstGeom prst="rect">
                      <a:avLst/>
                    </a:prstGeom>
                  </pic:spPr>
                </pic:pic>
              </a:graphicData>
            </a:graphic>
          </wp:inline>
        </w:drawing>
      </w:r>
    </w:p>
    <w:p w14:paraId="21AAAB5B" w14:textId="77777777" w:rsidR="00012145" w:rsidRDefault="00012145" w:rsidP="00D06431">
      <w:pPr>
        <w:pStyle w:val="Heading3"/>
      </w:pPr>
      <w:bookmarkStart w:id="39" w:name="_Toc464053966"/>
    </w:p>
    <w:p w14:paraId="0D227EF8" w14:textId="75D258EE" w:rsidR="00D06431" w:rsidRDefault="00D06431" w:rsidP="00D06431">
      <w:pPr>
        <w:pStyle w:val="Heading3"/>
      </w:pPr>
      <w:r>
        <w:t>Formula</w:t>
      </w:r>
      <w:bookmarkEnd w:id="39"/>
    </w:p>
    <w:p w14:paraId="0EE3CC65" w14:textId="7F76814A" w:rsidR="007E68B4" w:rsidRPr="007E68B4" w:rsidRDefault="007E68B4" w:rsidP="007E68B4">
      <w:r w:rsidRPr="007E68B4">
        <w:t>Formula</w:t>
      </w:r>
      <w:r>
        <w:t xml:space="preserve"> a</w:t>
      </w:r>
      <w:r w:rsidRPr="007E68B4">
        <w:t>llow</w:t>
      </w:r>
      <w:r>
        <w:t>s</w:t>
      </w:r>
      <w:r w:rsidRPr="007E68B4">
        <w:t xml:space="preserve"> the user to insert columns using Excel-line formulas. The user will input the formula into a formula input field and the system will auto-fill the formula to all the rows</w:t>
      </w:r>
      <w:r>
        <w:t>.</w:t>
      </w:r>
    </w:p>
    <w:p w14:paraId="79222832" w14:textId="246C9A6C" w:rsidR="00D06431" w:rsidRDefault="00D06431" w:rsidP="00D06431">
      <w:r>
        <w:rPr>
          <w:noProof/>
        </w:rPr>
        <w:drawing>
          <wp:inline distT="0" distB="0" distL="0" distR="0" wp14:anchorId="756CE39E" wp14:editId="11D2CB74">
            <wp:extent cx="8001000" cy="3089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t.png"/>
                    <pic:cNvPicPr/>
                  </pic:nvPicPr>
                  <pic:blipFill>
                    <a:blip r:embed="rId34">
                      <a:extLst>
                        <a:ext uri="{28A0092B-C50C-407E-A947-70E740481C1C}">
                          <a14:useLocalDpi xmlns:a14="http://schemas.microsoft.com/office/drawing/2010/main" val="0"/>
                        </a:ext>
                      </a:extLst>
                    </a:blip>
                    <a:stretch>
                      <a:fillRect/>
                    </a:stretch>
                  </pic:blipFill>
                  <pic:spPr>
                    <a:xfrm>
                      <a:off x="0" y="0"/>
                      <a:ext cx="8001000" cy="3089275"/>
                    </a:xfrm>
                    <a:prstGeom prst="rect">
                      <a:avLst/>
                    </a:prstGeom>
                  </pic:spPr>
                </pic:pic>
              </a:graphicData>
            </a:graphic>
          </wp:inline>
        </w:drawing>
      </w:r>
    </w:p>
    <w:p w14:paraId="0FB9A8C2" w14:textId="77777777" w:rsidR="00EA21EC" w:rsidRDefault="00EA21EC" w:rsidP="00D06431"/>
    <w:p w14:paraId="608BD3C2" w14:textId="51EDADA2" w:rsidR="00EA21EC" w:rsidRDefault="00EA21EC" w:rsidP="00D06431">
      <w:r>
        <w:t>To begin, drag a table from the left panel to the table drop area on the right. The table data will now be viewable. Name both the output table and the new column. Then click on the formula area, a list of formulas will appear.</w:t>
      </w:r>
      <w:r w:rsidR="00493287">
        <w:t xml:space="preserve"> </w:t>
      </w:r>
      <w:r w:rsidR="00BB5B9C">
        <w:t xml:space="preserve">NOTE: You don’t need to start the formula with an “=” as you would in Excel – just begin composing the Formula directly.  </w:t>
      </w:r>
      <w:r w:rsidR="00493287">
        <w:t xml:space="preserve">As you mouse-over the formulas, each one will display an explanation to help you better understand the transformation. </w:t>
      </w:r>
      <w:r w:rsidR="00BA28E6">
        <w:t xml:space="preserve">Once you select a formula, you can type out the formula just like you would in excel. Select the column you want and operator type. When are the input values have been specified, click APPLY and the transformation will be executed. If executed successfully, you will see the derived table with the newly appended column. </w:t>
      </w:r>
    </w:p>
    <w:p w14:paraId="15685CCC" w14:textId="5A43C53F" w:rsidR="00EA21EC" w:rsidRPr="00D06431" w:rsidRDefault="00EA21EC" w:rsidP="00D06431">
      <w:r>
        <w:rPr>
          <w:noProof/>
        </w:rPr>
        <w:drawing>
          <wp:inline distT="0" distB="0" distL="0" distR="0" wp14:anchorId="74F2E1F1" wp14:editId="3EA3B6EF">
            <wp:extent cx="8001000" cy="3413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ormula_list_2.png"/>
                    <pic:cNvPicPr/>
                  </pic:nvPicPr>
                  <pic:blipFill>
                    <a:blip r:embed="rId35">
                      <a:extLst>
                        <a:ext uri="{28A0092B-C50C-407E-A947-70E740481C1C}">
                          <a14:useLocalDpi xmlns:a14="http://schemas.microsoft.com/office/drawing/2010/main" val="0"/>
                        </a:ext>
                      </a:extLst>
                    </a:blip>
                    <a:stretch>
                      <a:fillRect/>
                    </a:stretch>
                  </pic:blipFill>
                  <pic:spPr>
                    <a:xfrm>
                      <a:off x="0" y="0"/>
                      <a:ext cx="8001000" cy="3413760"/>
                    </a:xfrm>
                    <a:prstGeom prst="rect">
                      <a:avLst/>
                    </a:prstGeom>
                  </pic:spPr>
                </pic:pic>
              </a:graphicData>
            </a:graphic>
          </wp:inline>
        </w:drawing>
      </w:r>
    </w:p>
    <w:p w14:paraId="0211335E" w14:textId="77777777" w:rsidR="000A628A" w:rsidRDefault="000A628A" w:rsidP="00D06431">
      <w:pPr>
        <w:pStyle w:val="Heading3"/>
      </w:pPr>
      <w:bookmarkStart w:id="40" w:name="_Toc464053967"/>
    </w:p>
    <w:p w14:paraId="2D709AF8" w14:textId="3E313D80" w:rsidR="00D06431" w:rsidRDefault="00D06431" w:rsidP="00D06431">
      <w:pPr>
        <w:pStyle w:val="Heading3"/>
      </w:pPr>
      <w:r>
        <w:t>Aggregate</w:t>
      </w:r>
      <w:bookmarkEnd w:id="40"/>
    </w:p>
    <w:p w14:paraId="2D1D1C59" w14:textId="59509601" w:rsidR="00C54DF2" w:rsidRDefault="00C54DF2" w:rsidP="00D06431">
      <w:r>
        <w:t>The Aggregate operator is equivalent to the GROUP BY operation in SQL and allows the user to “roll up” or aggregate data based by collapsing data based off of a column or multiple columns (i.e. equivalent of group by columns in SQL) and perform a mathematical operation on each set of rolled up data.  For example, I want to figure out how many stores there are in each state, I would:</w:t>
      </w:r>
    </w:p>
    <w:p w14:paraId="266D6311" w14:textId="77777777" w:rsidR="00C54DF2" w:rsidRDefault="00C54DF2" w:rsidP="00C54DF2">
      <w:pPr>
        <w:pStyle w:val="ListParagraph"/>
        <w:numPr>
          <w:ilvl w:val="0"/>
          <w:numId w:val="23"/>
        </w:numPr>
      </w:pPr>
      <w:r>
        <w:t>Name derive table and column</w:t>
      </w:r>
    </w:p>
    <w:p w14:paraId="5AD4069F" w14:textId="77777777" w:rsidR="00C54DF2" w:rsidRDefault="00C54DF2" w:rsidP="00C54DF2">
      <w:pPr>
        <w:pStyle w:val="ListParagraph"/>
        <w:numPr>
          <w:ilvl w:val="0"/>
          <w:numId w:val="23"/>
        </w:numPr>
      </w:pPr>
      <w:r>
        <w:t>Set operator to Count</w:t>
      </w:r>
    </w:p>
    <w:p w14:paraId="05CF5183" w14:textId="15923668" w:rsidR="00D06431" w:rsidRDefault="00C54DF2" w:rsidP="00C54DF2">
      <w:pPr>
        <w:pStyle w:val="ListParagraph"/>
        <w:numPr>
          <w:ilvl w:val="0"/>
          <w:numId w:val="23"/>
        </w:numPr>
      </w:pPr>
      <w:r>
        <w:t>Set operand column (the column that is being used in the collapsing operation) to state_id</w:t>
      </w:r>
    </w:p>
    <w:p w14:paraId="253DFB0A" w14:textId="5CCD7E06" w:rsidR="00C54DF2" w:rsidRDefault="00C54DF2" w:rsidP="00C54DF2">
      <w:pPr>
        <w:pStyle w:val="ListParagraph"/>
        <w:numPr>
          <w:ilvl w:val="0"/>
          <w:numId w:val="23"/>
        </w:numPr>
      </w:pPr>
      <w:r>
        <w:t>Set group by column(s) (the key over which I’m rolling up the data) to state</w:t>
      </w:r>
    </w:p>
    <w:p w14:paraId="4E0ACB30" w14:textId="77689ED2" w:rsidR="00C54DF2" w:rsidRPr="00D06431" w:rsidRDefault="00C54DF2" w:rsidP="00D06431">
      <w:r>
        <w:rPr>
          <w:noProof/>
        </w:rPr>
        <w:drawing>
          <wp:inline distT="0" distB="0" distL="0" distR="0" wp14:anchorId="03A1D475" wp14:editId="1318D830">
            <wp:extent cx="8001000" cy="4097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001000" cy="4097655"/>
                    </a:xfrm>
                    <a:prstGeom prst="rect">
                      <a:avLst/>
                    </a:prstGeom>
                  </pic:spPr>
                </pic:pic>
              </a:graphicData>
            </a:graphic>
          </wp:inline>
        </w:drawing>
      </w:r>
    </w:p>
    <w:p w14:paraId="6DE40F10" w14:textId="77777777" w:rsidR="000A628A" w:rsidRDefault="000A628A" w:rsidP="00D06431">
      <w:pPr>
        <w:pStyle w:val="Heading3"/>
      </w:pPr>
      <w:bookmarkStart w:id="41" w:name="_Toc464053968"/>
    </w:p>
    <w:p w14:paraId="4548D82E" w14:textId="5068F07D" w:rsidR="00D06431" w:rsidRDefault="00D06431" w:rsidP="00D06431">
      <w:pPr>
        <w:pStyle w:val="Heading3"/>
      </w:pPr>
      <w:r>
        <w:t>Join</w:t>
      </w:r>
      <w:bookmarkEnd w:id="41"/>
      <w:r w:rsidR="009A0163">
        <w:t xml:space="preserve"> (Left)</w:t>
      </w:r>
    </w:p>
    <w:p w14:paraId="004AE3D4" w14:textId="25B75609" w:rsidR="007E68B4" w:rsidRPr="007E68B4" w:rsidRDefault="007E68B4" w:rsidP="007E68B4">
      <w:r>
        <w:t>J</w:t>
      </w:r>
      <w:r w:rsidRPr="007E68B4">
        <w:t>oin</w:t>
      </w:r>
      <w:r>
        <w:t xml:space="preserve"> a</w:t>
      </w:r>
      <w:r w:rsidRPr="007E68B4">
        <w:t>llow</w:t>
      </w:r>
      <w:r>
        <w:t>s</w:t>
      </w:r>
      <w:r w:rsidRPr="007E68B4">
        <w:t xml:space="preserve"> the user to execute </w:t>
      </w:r>
      <w:r w:rsidR="009A0163">
        <w:t xml:space="preserve">left </w:t>
      </w:r>
      <w:r w:rsidRPr="007E68B4">
        <w:t xml:space="preserve">table joins. The user will specify the results table name and which columns </w:t>
      </w:r>
      <w:r w:rsidR="009A0163">
        <w:t>to use as a key in the join operation</w:t>
      </w:r>
      <w:r w:rsidRPr="007E68B4">
        <w:t xml:space="preserve">. </w:t>
      </w:r>
      <w:r w:rsidR="009A0163">
        <w:t xml:space="preserve">Currently, only left joins are supported with the left table (the table in the left drag-drop box) being used as the base and joined data from the right table are pulled into the resultant (joined) table.  Where the right table does not have a matching key, null (empty) values will be inserted into the joined table.  </w:t>
      </w:r>
      <w:r w:rsidRPr="007E68B4">
        <w:t>When the join is executed successfully, the results table will replace the two input tables on the step screen.</w:t>
      </w:r>
    </w:p>
    <w:p w14:paraId="46ECF7EA" w14:textId="042D4256" w:rsidR="00EE4059" w:rsidRPr="00EE4059" w:rsidRDefault="00EE4059" w:rsidP="00EE4059">
      <w:r>
        <w:rPr>
          <w:noProof/>
        </w:rPr>
        <w:drawing>
          <wp:inline distT="0" distB="0" distL="0" distR="0" wp14:anchorId="575684E1" wp14:editId="5DF5909D">
            <wp:extent cx="8001000" cy="3139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ft_join.png"/>
                    <pic:cNvPicPr/>
                  </pic:nvPicPr>
                  <pic:blipFill>
                    <a:blip r:embed="rId37">
                      <a:extLst>
                        <a:ext uri="{28A0092B-C50C-407E-A947-70E740481C1C}">
                          <a14:useLocalDpi xmlns:a14="http://schemas.microsoft.com/office/drawing/2010/main" val="0"/>
                        </a:ext>
                      </a:extLst>
                    </a:blip>
                    <a:stretch>
                      <a:fillRect/>
                    </a:stretch>
                  </pic:blipFill>
                  <pic:spPr>
                    <a:xfrm>
                      <a:off x="0" y="0"/>
                      <a:ext cx="8001000" cy="3139440"/>
                    </a:xfrm>
                    <a:prstGeom prst="rect">
                      <a:avLst/>
                    </a:prstGeom>
                  </pic:spPr>
                </pic:pic>
              </a:graphicData>
            </a:graphic>
          </wp:inline>
        </w:drawing>
      </w:r>
    </w:p>
    <w:p w14:paraId="53F5EC0B" w14:textId="6B78932D" w:rsidR="00D06431" w:rsidRDefault="00D06431" w:rsidP="00D06431">
      <w:pPr>
        <w:pStyle w:val="Heading3"/>
      </w:pPr>
      <w:bookmarkStart w:id="42" w:name="_Toc464053969"/>
      <w:r>
        <w:t>Cluster</w:t>
      </w:r>
      <w:bookmarkEnd w:id="42"/>
    </w:p>
    <w:p w14:paraId="0BB313B8" w14:textId="5FD8B8D3" w:rsidR="00535EE3" w:rsidRPr="00535EE3" w:rsidRDefault="00535EE3" w:rsidP="00535EE3">
      <w:r>
        <w:t xml:space="preserve">Clustering gives the user the ability to </w:t>
      </w:r>
      <w:r w:rsidR="000C75D5">
        <w:t>bucket data into distinct groups via an automatically applied machine learning algorithm.  The user must specify the number of groups or clusters they expect there to be in the data (e.g. an example of this could be low-medium-high performers) and which column(s) they want the algorithm to use to sort the data points into distinct groups (e.g. in the previous example, sales and purchase frequency can be the defining characteristics).  NOTE: the algorithm will always divide the data points into the specified number of groups; the number of groups and the defining columns are the most important and sensitive inputs the user must supply.  There are two types of clustering: K-Means and Fuzzy-C-Means.  K-Means will only give binary categorization (i.e. group 1 vs group 2) and Fuzzy-C-Means is defined on a continuum, representing like a particular data point is to a cluster (i.e. 0.85).</w:t>
      </w:r>
    </w:p>
    <w:p w14:paraId="30B9C422" w14:textId="3B061AA6" w:rsidR="00EE4059" w:rsidRPr="00EE4059" w:rsidRDefault="00EE4059" w:rsidP="00EE4059">
      <w:r>
        <w:rPr>
          <w:noProof/>
        </w:rPr>
        <w:drawing>
          <wp:inline distT="0" distB="0" distL="0" distR="0" wp14:anchorId="74393415" wp14:editId="517D6905">
            <wp:extent cx="8001000" cy="33324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uster.png"/>
                    <pic:cNvPicPr/>
                  </pic:nvPicPr>
                  <pic:blipFill>
                    <a:blip r:embed="rId38">
                      <a:extLst>
                        <a:ext uri="{28A0092B-C50C-407E-A947-70E740481C1C}">
                          <a14:useLocalDpi xmlns:a14="http://schemas.microsoft.com/office/drawing/2010/main" val="0"/>
                        </a:ext>
                      </a:extLst>
                    </a:blip>
                    <a:stretch>
                      <a:fillRect/>
                    </a:stretch>
                  </pic:blipFill>
                  <pic:spPr>
                    <a:xfrm>
                      <a:off x="0" y="0"/>
                      <a:ext cx="8001000" cy="3332480"/>
                    </a:xfrm>
                    <a:prstGeom prst="rect">
                      <a:avLst/>
                    </a:prstGeom>
                  </pic:spPr>
                </pic:pic>
              </a:graphicData>
            </a:graphic>
          </wp:inline>
        </w:drawing>
      </w:r>
    </w:p>
    <w:p w14:paraId="1C6D3492" w14:textId="6A11AA3D" w:rsidR="00D06431" w:rsidRDefault="00D06431" w:rsidP="00D06431">
      <w:pPr>
        <w:pStyle w:val="Heading3"/>
      </w:pPr>
      <w:bookmarkStart w:id="43" w:name="_Toc464053970"/>
      <w:r>
        <w:t>Query</w:t>
      </w:r>
      <w:bookmarkEnd w:id="43"/>
    </w:p>
    <w:p w14:paraId="42BCCD7D" w14:textId="42C9022E" w:rsidR="0083174A" w:rsidRPr="0083174A" w:rsidRDefault="0083174A" w:rsidP="0083174A">
      <w:r>
        <w:t xml:space="preserve">Query is the most open ended and perhaps one of the more powerful operators.  It allows the user to inject any user-defined SQL select statement to define a new table.  </w:t>
      </w:r>
      <w:r w:rsidR="004C16DA">
        <w:t xml:space="preserve">Refer to Redshift documentation for </w:t>
      </w:r>
      <w:r>
        <w:t xml:space="preserve">syntax and set </w:t>
      </w:r>
      <w:r w:rsidR="004C16DA">
        <w:t xml:space="preserve">valid </w:t>
      </w:r>
      <w:r>
        <w:t>of</w:t>
      </w:r>
      <w:r w:rsidR="004C16DA">
        <w:t xml:space="preserve"> functions</w:t>
      </w:r>
      <w:r>
        <w:t>.</w:t>
      </w:r>
      <w:r w:rsidR="0063720F">
        <w:t xml:space="preserve">  Dragging a table into the drag-drop box, automatically prefills the query to: “SELECT * FROM ______”.  Proceed to modify the query using the autocomplete to assist in referring to columns.</w:t>
      </w:r>
    </w:p>
    <w:p w14:paraId="2D92E644" w14:textId="31385FAA" w:rsidR="00EE4059" w:rsidRPr="00EE4059" w:rsidRDefault="00EE4059" w:rsidP="00EE4059">
      <w:r>
        <w:rPr>
          <w:noProof/>
        </w:rPr>
        <w:drawing>
          <wp:inline distT="0" distB="0" distL="0" distR="0" wp14:anchorId="5ABACF67" wp14:editId="5A844D2F">
            <wp:extent cx="8001000" cy="32505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png"/>
                    <pic:cNvPicPr/>
                  </pic:nvPicPr>
                  <pic:blipFill>
                    <a:blip r:embed="rId39">
                      <a:extLst>
                        <a:ext uri="{28A0092B-C50C-407E-A947-70E740481C1C}">
                          <a14:useLocalDpi xmlns:a14="http://schemas.microsoft.com/office/drawing/2010/main" val="0"/>
                        </a:ext>
                      </a:extLst>
                    </a:blip>
                    <a:stretch>
                      <a:fillRect/>
                    </a:stretch>
                  </pic:blipFill>
                  <pic:spPr>
                    <a:xfrm>
                      <a:off x="0" y="0"/>
                      <a:ext cx="8001000" cy="3250565"/>
                    </a:xfrm>
                    <a:prstGeom prst="rect">
                      <a:avLst/>
                    </a:prstGeom>
                  </pic:spPr>
                </pic:pic>
              </a:graphicData>
            </a:graphic>
          </wp:inline>
        </w:drawing>
      </w:r>
    </w:p>
    <w:p w14:paraId="3844CF89" w14:textId="77777777" w:rsidR="00E70EBA" w:rsidRDefault="00E70EBA" w:rsidP="00D06431">
      <w:pPr>
        <w:pStyle w:val="Heading3"/>
      </w:pPr>
      <w:bookmarkStart w:id="44" w:name="_Toc464053971"/>
    </w:p>
    <w:p w14:paraId="24867EF6" w14:textId="1BC03884" w:rsidR="00D06431" w:rsidRDefault="00D06431" w:rsidP="00D06431">
      <w:pPr>
        <w:pStyle w:val="Heading3"/>
      </w:pPr>
      <w:r>
        <w:t>Train</w:t>
      </w:r>
      <w:bookmarkEnd w:id="44"/>
    </w:p>
    <w:p w14:paraId="7CE313CB" w14:textId="6949F11E" w:rsidR="009C1125" w:rsidRPr="009C1125" w:rsidRDefault="009C1125" w:rsidP="009C1125">
      <w:r>
        <w:t xml:space="preserve">Train is perhaps the most important “operator” in Compose.  It allows users to define a Model definition—given by the input matrix and the selection of predictor columns and response column.  After dragging the table </w:t>
      </w:r>
      <w:r w:rsidR="00600E3A">
        <w:t xml:space="preserve">that </w:t>
      </w:r>
      <w:r>
        <w:t>you want to be the input matrix for your Model, you will see a preview of the t</w:t>
      </w:r>
      <w:r w:rsidR="00600E3A">
        <w:t>able in the drag-drop box.  By default, all columns are marked as “Ignore”.  Using the dropdown selector for each column, select the set of Predictors and one Response column you want.  NOTE: you must have at least one Predictor and one and only one Response. By clicking Train, the model training has been initiated and a view of counter of elapsed time and percent complete will be shown.  At any time during the training process, you can review the Model definition by navigating to the Input Table tab.</w:t>
      </w:r>
      <w:r w:rsidR="00EB736F">
        <w:t xml:space="preserve">  Upon successful completion of the model, the saved model asset will appear in Library.  Removing an executed Train step will also delete the generated Model.</w:t>
      </w:r>
      <w:r w:rsidR="00600E3A">
        <w:t xml:space="preserve"> </w:t>
      </w:r>
    </w:p>
    <w:p w14:paraId="21F7A60F" w14:textId="038F2A01" w:rsidR="00EE4059" w:rsidRPr="00EE4059" w:rsidRDefault="00EE4059" w:rsidP="00EE4059">
      <w:r>
        <w:rPr>
          <w:noProof/>
        </w:rPr>
        <w:drawing>
          <wp:inline distT="0" distB="0" distL="0" distR="0" wp14:anchorId="264B2402" wp14:editId="3117E4E7">
            <wp:extent cx="8001000" cy="3203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ain.png"/>
                    <pic:cNvPicPr/>
                  </pic:nvPicPr>
                  <pic:blipFill>
                    <a:blip r:embed="rId40">
                      <a:extLst>
                        <a:ext uri="{28A0092B-C50C-407E-A947-70E740481C1C}">
                          <a14:useLocalDpi xmlns:a14="http://schemas.microsoft.com/office/drawing/2010/main" val="0"/>
                        </a:ext>
                      </a:extLst>
                    </a:blip>
                    <a:stretch>
                      <a:fillRect/>
                    </a:stretch>
                  </pic:blipFill>
                  <pic:spPr>
                    <a:xfrm>
                      <a:off x="0" y="0"/>
                      <a:ext cx="8001000" cy="3203575"/>
                    </a:xfrm>
                    <a:prstGeom prst="rect">
                      <a:avLst/>
                    </a:prstGeom>
                  </pic:spPr>
                </pic:pic>
              </a:graphicData>
            </a:graphic>
          </wp:inline>
        </w:drawing>
      </w:r>
    </w:p>
    <w:p w14:paraId="67173859" w14:textId="77777777" w:rsidR="00D06431" w:rsidRPr="00D06431" w:rsidRDefault="00D06431" w:rsidP="00D06431"/>
    <w:p w14:paraId="26BEBA56" w14:textId="4C5FE1F2" w:rsidR="00F746B1" w:rsidRDefault="00F746B1" w:rsidP="00F746B1">
      <w:pPr>
        <w:pStyle w:val="Heading1"/>
      </w:pPr>
      <w:bookmarkStart w:id="45" w:name="_Toc464053972"/>
      <w:r>
        <w:t>Validate</w:t>
      </w:r>
      <w:bookmarkEnd w:id="45"/>
    </w:p>
    <w:p w14:paraId="766C329C" w14:textId="219F9423" w:rsidR="00620F49" w:rsidRDefault="00620F49" w:rsidP="00620F49">
      <w:r>
        <w:t xml:space="preserve">This module enables you to test </w:t>
      </w:r>
      <w:r w:rsidRPr="002352FC">
        <w:t>model performance against either a subset of the training data (e.g. testing out of bag performance via an 80-20 split or testing model performance on a subset of data of interest) or the entire dataset used for training as long as the new dataset has the exact same data structure (same number of columns, with data types, re</w:t>
      </w:r>
      <w:r>
        <w:t xml:space="preserve">lation, etc.).  This allows you </w:t>
      </w:r>
      <w:r w:rsidRPr="002352FC">
        <w:t>to compare actual and predicted responses for the executed dataset by mapping each source table and column to the corresponding new table and column.</w:t>
      </w:r>
      <w:r>
        <w:t xml:space="preserve">  First, select the model you want to Validate via the dropdown.  After defining the output table name, you must map a table to each of the source tables used in the flow that generated the model. Navigate through all input table tabs to select the appropriate mapping.  By default, the system will try to map source to new column names based on the column name (if validating a model using the training dataset, all columns should be mapped automatically once the table has been mapped).  Clicking “Predict” initiates the model Prediction and upon successful execution, the output table saved (includes all source columns, including source response, and predicted response)</w:t>
      </w:r>
      <w:r w:rsidR="00836425">
        <w:t>.</w:t>
      </w:r>
    </w:p>
    <w:p w14:paraId="6757F07E" w14:textId="77777777" w:rsidR="004F7BDF" w:rsidRDefault="004F7BDF" w:rsidP="004F7BDF"/>
    <w:p w14:paraId="1379AE76" w14:textId="1AF567A0" w:rsidR="00DA3FBC" w:rsidRDefault="00DA3FBC" w:rsidP="004F7BDF">
      <w:r>
        <w:rPr>
          <w:noProof/>
        </w:rPr>
        <w:drawing>
          <wp:inline distT="0" distB="0" distL="0" distR="0" wp14:anchorId="53953034" wp14:editId="0123B67C">
            <wp:extent cx="8001000" cy="1641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alidate_landing.png"/>
                    <pic:cNvPicPr/>
                  </pic:nvPicPr>
                  <pic:blipFill>
                    <a:blip r:embed="rId41">
                      <a:extLst>
                        <a:ext uri="{28A0092B-C50C-407E-A947-70E740481C1C}">
                          <a14:useLocalDpi xmlns:a14="http://schemas.microsoft.com/office/drawing/2010/main" val="0"/>
                        </a:ext>
                      </a:extLst>
                    </a:blip>
                    <a:stretch>
                      <a:fillRect/>
                    </a:stretch>
                  </pic:blipFill>
                  <pic:spPr>
                    <a:xfrm>
                      <a:off x="0" y="0"/>
                      <a:ext cx="8001000" cy="1641475"/>
                    </a:xfrm>
                    <a:prstGeom prst="rect">
                      <a:avLst/>
                    </a:prstGeom>
                  </pic:spPr>
                </pic:pic>
              </a:graphicData>
            </a:graphic>
          </wp:inline>
        </w:drawing>
      </w:r>
    </w:p>
    <w:p w14:paraId="0594940C" w14:textId="77777777" w:rsidR="00DA3FBC" w:rsidRDefault="00DA3FBC" w:rsidP="004F7BDF"/>
    <w:p w14:paraId="24F5271B" w14:textId="77777777" w:rsidR="00DA3FBC" w:rsidRDefault="00DA3FBC" w:rsidP="004F7BDF"/>
    <w:p w14:paraId="30003839" w14:textId="77777777" w:rsidR="00DA3FBC" w:rsidRPr="004F7BDF" w:rsidRDefault="00DA3FBC" w:rsidP="004F7BDF"/>
    <w:p w14:paraId="57C8DE8D" w14:textId="500EA662" w:rsidR="00EE725F" w:rsidRDefault="00EE725F" w:rsidP="00EE725F">
      <w:pPr>
        <w:pStyle w:val="Heading1"/>
      </w:pPr>
      <w:bookmarkStart w:id="46" w:name="_Toc464053973"/>
      <w:r>
        <w:t>Report Feedback</w:t>
      </w:r>
      <w:bookmarkEnd w:id="46"/>
    </w:p>
    <w:p w14:paraId="5B8A8CB7" w14:textId="5E6D8600" w:rsidR="00936280" w:rsidRPr="00936280" w:rsidRDefault="00936280" w:rsidP="00936280">
      <w:r>
        <w:t>We encourage our Users to submit any feedback to</w:t>
      </w:r>
      <w:r w:rsidR="00BB5B9C">
        <w:t xml:space="preserve"> </w:t>
      </w:r>
      <w:hyperlink r:id="rId42" w:history="1">
        <w:r w:rsidR="00BB5B9C" w:rsidRPr="00BB5B9C">
          <w:rPr>
            <w:rStyle w:val="Hyperlink"/>
          </w:rPr>
          <w:t>support@sentrana.com</w:t>
        </w:r>
      </w:hyperlink>
      <w:r>
        <w:t>. Please report any bugs you may encounter, general questions and features or enhancements you would like to see in future versions of inSilico.</w:t>
      </w:r>
    </w:p>
    <w:p w14:paraId="5D11CB4D" w14:textId="77777777" w:rsidR="00EE725F" w:rsidRPr="00EE725F" w:rsidRDefault="00EE725F" w:rsidP="00EE725F"/>
    <w:p w14:paraId="6242DD8B" w14:textId="77777777" w:rsidR="00BB6628" w:rsidRPr="00BB6628" w:rsidRDefault="00BB6628" w:rsidP="00BB6628"/>
    <w:sectPr w:rsidR="00BB6628" w:rsidRPr="00BB6628" w:rsidSect="004E41B0">
      <w:headerReference w:type="default" r:id="rId43"/>
      <w:footerReference w:type="even" r:id="rId44"/>
      <w:footerReference w:type="default" r:id="rId45"/>
      <w:headerReference w:type="first" r:id="rId46"/>
      <w:footerReference w:type="first" r:id="rId47"/>
      <w:pgSz w:w="15840" w:h="12240" w:orient="landscape"/>
      <w:pgMar w:top="1800" w:right="1800" w:bottom="1800" w:left="1440" w:header="720" w:footer="20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CEC1B" w14:textId="77777777" w:rsidR="000A6B96" w:rsidRDefault="000A6B96" w:rsidP="00537A13">
      <w:pPr>
        <w:spacing w:after="0"/>
      </w:pPr>
      <w:r>
        <w:separator/>
      </w:r>
    </w:p>
  </w:endnote>
  <w:endnote w:type="continuationSeparator" w:id="0">
    <w:p w14:paraId="33663D76" w14:textId="77777777" w:rsidR="000A6B96" w:rsidRDefault="000A6B96" w:rsidP="00537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75 Helvetica Bold">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C444D" w14:textId="77777777" w:rsidR="00535EE3" w:rsidRDefault="00535EE3" w:rsidP="00537A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508D4" w14:textId="77777777" w:rsidR="00535EE3" w:rsidRDefault="00535EE3" w:rsidP="00537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50F" w14:textId="4CC3CFCE" w:rsidR="00535EE3" w:rsidRPr="00D9456B" w:rsidRDefault="00535EE3" w:rsidP="00537A13">
    <w:pPr>
      <w:pStyle w:val="Footer"/>
      <w:framePr w:w="601" w:h="321" w:hRule="exact" w:wrap="around" w:vAnchor="text" w:hAnchor="page" w:x="10621" w:y="206"/>
      <w:rPr>
        <w:rStyle w:val="Strong"/>
      </w:rPr>
    </w:pPr>
    <w:r>
      <w:rPr>
        <w:rStyle w:val="PageNumber"/>
      </w:rPr>
      <w:fldChar w:fldCharType="begin"/>
    </w:r>
    <w:r>
      <w:rPr>
        <w:rStyle w:val="PageNumber"/>
      </w:rPr>
      <w:instrText xml:space="preserve">PAGE  </w:instrText>
    </w:r>
    <w:r>
      <w:rPr>
        <w:rStyle w:val="PageNumber"/>
      </w:rPr>
      <w:fldChar w:fldCharType="separate"/>
    </w:r>
    <w:r w:rsidR="00F1739F">
      <w:rPr>
        <w:rStyle w:val="PageNumber"/>
        <w:noProof/>
      </w:rPr>
      <w:t>2</w:t>
    </w:r>
    <w:r>
      <w:rPr>
        <w:rStyle w:val="PageNumber"/>
      </w:rPr>
      <w:fldChar w:fldCharType="end"/>
    </w:r>
  </w:p>
  <w:tbl>
    <w:tblPr>
      <w:tblW w:w="10260" w:type="dxa"/>
      <w:tblInd w:w="-612" w:type="dxa"/>
      <w:tblLook w:val="00A0" w:firstRow="1" w:lastRow="0" w:firstColumn="1" w:lastColumn="0" w:noHBand="0" w:noVBand="0"/>
    </w:tblPr>
    <w:tblGrid>
      <w:gridCol w:w="3102"/>
      <w:gridCol w:w="4368"/>
      <w:gridCol w:w="2790"/>
    </w:tblGrid>
    <w:tr w:rsidR="00535EE3" w14:paraId="12453CAB" w14:textId="77777777">
      <w:trPr>
        <w:trHeight w:val="542"/>
      </w:trPr>
      <w:tc>
        <w:tcPr>
          <w:tcW w:w="3102" w:type="dxa"/>
        </w:tcPr>
        <w:p w14:paraId="46728A1C" w14:textId="77777777" w:rsidR="00535EE3" w:rsidRPr="00D9456B" w:rsidRDefault="00535EE3" w:rsidP="00537A13">
          <w:pPr>
            <w:spacing w:before="120"/>
            <w:ind w:right="360"/>
          </w:pPr>
          <w:r>
            <w:rPr>
              <w:noProof/>
            </w:rPr>
            <w:drawing>
              <wp:inline distT="0" distB="0" distL="0" distR="0" wp14:anchorId="4B6C242D" wp14:editId="4BCE0785">
                <wp:extent cx="1288243"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rana-Identit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88243" cy="314325"/>
                        </a:xfrm>
                        <a:prstGeom prst="rect">
                          <a:avLst/>
                        </a:prstGeom>
                        <a:noFill/>
                        <a:ln>
                          <a:noFill/>
                        </a:ln>
                      </pic:spPr>
                    </pic:pic>
                  </a:graphicData>
                </a:graphic>
              </wp:inline>
            </w:drawing>
          </w:r>
        </w:p>
      </w:tc>
      <w:tc>
        <w:tcPr>
          <w:tcW w:w="4368" w:type="dxa"/>
        </w:tcPr>
        <w:p w14:paraId="33292DB6" w14:textId="77777777" w:rsidR="00535EE3" w:rsidRPr="006139BE" w:rsidRDefault="00535EE3" w:rsidP="00537A13">
          <w:pPr>
            <w:pStyle w:val="Proprietary2"/>
          </w:pPr>
          <w:r w:rsidRPr="006139BE">
            <w:t>proprietary: do not copy or distribute</w:t>
          </w:r>
        </w:p>
      </w:tc>
      <w:tc>
        <w:tcPr>
          <w:tcW w:w="2790" w:type="dxa"/>
        </w:tcPr>
        <w:p w14:paraId="4DCB7B47" w14:textId="77777777" w:rsidR="00535EE3" w:rsidRPr="006139BE" w:rsidRDefault="00535EE3" w:rsidP="00537A13">
          <w:pPr>
            <w:pStyle w:val="Header"/>
            <w:jc w:val="right"/>
          </w:pPr>
        </w:p>
      </w:tc>
    </w:tr>
  </w:tbl>
  <w:p w14:paraId="053538DA" w14:textId="77777777" w:rsidR="00535EE3" w:rsidRPr="00A83CA1" w:rsidRDefault="00535EE3" w:rsidP="00537A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612" w:type="dxa"/>
      <w:tblLook w:val="00A0" w:firstRow="1" w:lastRow="0" w:firstColumn="1" w:lastColumn="0" w:noHBand="0" w:noVBand="0"/>
    </w:tblPr>
    <w:tblGrid>
      <w:gridCol w:w="3102"/>
      <w:gridCol w:w="4368"/>
      <w:gridCol w:w="2790"/>
    </w:tblGrid>
    <w:tr w:rsidR="00535EE3" w14:paraId="28DBA6A9" w14:textId="77777777">
      <w:trPr>
        <w:trHeight w:val="542"/>
      </w:trPr>
      <w:tc>
        <w:tcPr>
          <w:tcW w:w="3102" w:type="dxa"/>
        </w:tcPr>
        <w:p w14:paraId="492E9F0B" w14:textId="77777777" w:rsidR="00535EE3" w:rsidRPr="00D9456B" w:rsidRDefault="00535EE3" w:rsidP="00537A13">
          <w:pPr>
            <w:spacing w:before="120"/>
            <w:ind w:right="360"/>
          </w:pPr>
        </w:p>
      </w:tc>
      <w:tc>
        <w:tcPr>
          <w:tcW w:w="4368" w:type="dxa"/>
        </w:tcPr>
        <w:p w14:paraId="1C983D85" w14:textId="77777777" w:rsidR="00535EE3" w:rsidRPr="006139BE" w:rsidRDefault="00535EE3" w:rsidP="00537A13">
          <w:pPr>
            <w:pStyle w:val="Proprietary2"/>
          </w:pPr>
          <w:r w:rsidRPr="006139BE">
            <w:t>proprietary: do not copy or distribute</w:t>
          </w:r>
        </w:p>
      </w:tc>
      <w:tc>
        <w:tcPr>
          <w:tcW w:w="2790" w:type="dxa"/>
        </w:tcPr>
        <w:p w14:paraId="177CC699" w14:textId="77777777" w:rsidR="00535EE3" w:rsidRPr="006139BE" w:rsidRDefault="00535EE3" w:rsidP="00537A13">
          <w:pPr>
            <w:pStyle w:val="Header"/>
            <w:jc w:val="right"/>
          </w:pPr>
        </w:p>
      </w:tc>
    </w:tr>
  </w:tbl>
  <w:p w14:paraId="0D957B63" w14:textId="77777777" w:rsidR="00535EE3" w:rsidRDefault="00535EE3" w:rsidP="00537A13">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101FC" w14:textId="77777777" w:rsidR="000A6B96" w:rsidRDefault="000A6B96" w:rsidP="00537A13">
      <w:pPr>
        <w:spacing w:after="0"/>
      </w:pPr>
      <w:r>
        <w:separator/>
      </w:r>
    </w:p>
  </w:footnote>
  <w:footnote w:type="continuationSeparator" w:id="0">
    <w:p w14:paraId="082629C0" w14:textId="77777777" w:rsidR="000A6B96" w:rsidRDefault="000A6B96" w:rsidP="00537A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612" w:type="dxa"/>
      <w:tblLook w:val="00A0" w:firstRow="1" w:lastRow="0" w:firstColumn="1" w:lastColumn="0" w:noHBand="0" w:noVBand="0"/>
    </w:tblPr>
    <w:tblGrid>
      <w:gridCol w:w="2700"/>
      <w:gridCol w:w="7560"/>
    </w:tblGrid>
    <w:tr w:rsidR="00535EE3" w14:paraId="785A576F" w14:textId="77777777">
      <w:tc>
        <w:tcPr>
          <w:tcW w:w="2700" w:type="dxa"/>
        </w:tcPr>
        <w:p w14:paraId="1ED23A15" w14:textId="77777777" w:rsidR="00535EE3" w:rsidRPr="006139BE" w:rsidRDefault="00535EE3" w:rsidP="00537A13">
          <w:pPr>
            <w:pStyle w:val="Header"/>
          </w:pPr>
          <w:r>
            <w:t>User manual</w:t>
          </w:r>
        </w:p>
      </w:tc>
      <w:tc>
        <w:tcPr>
          <w:tcW w:w="7560" w:type="dxa"/>
        </w:tcPr>
        <w:p w14:paraId="020AEE08" w14:textId="112734D7" w:rsidR="00535EE3" w:rsidRPr="006139BE" w:rsidRDefault="00535EE3" w:rsidP="00537A13">
          <w:pPr>
            <w:pStyle w:val="HeaderTitle"/>
          </w:pPr>
          <w:r>
            <w:t>InSilico™</w:t>
          </w:r>
        </w:p>
      </w:tc>
    </w:tr>
  </w:tbl>
  <w:p w14:paraId="3CD935D0" w14:textId="77777777" w:rsidR="00535EE3" w:rsidRDefault="00535EE3" w:rsidP="00537A13">
    <w:pPr>
      <w:pStyle w:val="Header"/>
      <w:ind w:left="-9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612" w:type="dxa"/>
      <w:tblLook w:val="00A0" w:firstRow="1" w:lastRow="0" w:firstColumn="1" w:lastColumn="0" w:noHBand="0" w:noVBand="0"/>
    </w:tblPr>
    <w:tblGrid>
      <w:gridCol w:w="5040"/>
      <w:gridCol w:w="5220"/>
    </w:tblGrid>
    <w:tr w:rsidR="00535EE3" w14:paraId="11C52CF6" w14:textId="77777777">
      <w:tc>
        <w:tcPr>
          <w:tcW w:w="5040" w:type="dxa"/>
        </w:tcPr>
        <w:p w14:paraId="5FB6B628" w14:textId="7DB60179" w:rsidR="00535EE3" w:rsidRPr="006139BE" w:rsidRDefault="00535EE3" w:rsidP="00537A13">
          <w:pPr>
            <w:pStyle w:val="Header"/>
            <w:jc w:val="both"/>
          </w:pPr>
          <w:r>
            <w:rPr>
              <w:noProof/>
            </w:rPr>
            <w:drawing>
              <wp:inline distT="0" distB="0" distL="0" distR="0" wp14:anchorId="4A636B87" wp14:editId="6320FB86">
                <wp:extent cx="1288243" cy="314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rana-Identit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88243" cy="314325"/>
                        </a:xfrm>
                        <a:prstGeom prst="rect">
                          <a:avLst/>
                        </a:prstGeom>
                        <a:noFill/>
                        <a:ln>
                          <a:noFill/>
                        </a:ln>
                      </pic:spPr>
                    </pic:pic>
                  </a:graphicData>
                </a:graphic>
              </wp:inline>
            </w:drawing>
          </w:r>
        </w:p>
      </w:tc>
      <w:tc>
        <w:tcPr>
          <w:tcW w:w="5220" w:type="dxa"/>
        </w:tcPr>
        <w:p w14:paraId="7F76F5EB" w14:textId="77777777" w:rsidR="00535EE3" w:rsidRPr="006139BE" w:rsidRDefault="00535EE3" w:rsidP="00537A13">
          <w:pPr>
            <w:pStyle w:val="Header"/>
            <w:spacing w:before="240"/>
            <w:jc w:val="right"/>
          </w:pPr>
          <w:r>
            <w:rPr>
              <w:noProof/>
            </w:rPr>
            <w:drawing>
              <wp:inline distT="0" distB="0" distL="0" distR="0" wp14:anchorId="685A272C" wp14:editId="659DB0C1">
                <wp:extent cx="3140075" cy="267970"/>
                <wp:effectExtent l="0" t="0" r="3175" b="0"/>
                <wp:docPr id="3" name="Picture 3" descr="letterhead-addr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address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40075" cy="267970"/>
                        </a:xfrm>
                        <a:prstGeom prst="rect">
                          <a:avLst/>
                        </a:prstGeom>
                        <a:noFill/>
                        <a:ln>
                          <a:noFill/>
                        </a:ln>
                      </pic:spPr>
                    </pic:pic>
                  </a:graphicData>
                </a:graphic>
              </wp:inline>
            </w:drawing>
          </w:r>
        </w:p>
      </w:tc>
    </w:tr>
  </w:tbl>
  <w:p w14:paraId="545AA51E" w14:textId="77777777" w:rsidR="00535EE3" w:rsidRDefault="00535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0E57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BC415A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636B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62F8F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6183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4233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7AB2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606C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0E6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B02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B4D8C"/>
    <w:multiLevelType w:val="hybridMultilevel"/>
    <w:tmpl w:val="89D89D1E"/>
    <w:lvl w:ilvl="0" w:tplc="1B981D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15997"/>
    <w:multiLevelType w:val="hybridMultilevel"/>
    <w:tmpl w:val="32F2FCE0"/>
    <w:lvl w:ilvl="0" w:tplc="BD50468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F5581"/>
    <w:multiLevelType w:val="hybridMultilevel"/>
    <w:tmpl w:val="6004D90A"/>
    <w:lvl w:ilvl="0" w:tplc="D684FF0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862E0"/>
    <w:multiLevelType w:val="hybridMultilevel"/>
    <w:tmpl w:val="B0960132"/>
    <w:lvl w:ilvl="0" w:tplc="A8B6D030">
      <w:start w:val="1"/>
      <w:numFmt w:val="decimal"/>
      <w:pStyle w:val="Heading4"/>
      <w:lvlText w:val="A%1."/>
      <w:lvlJc w:val="left"/>
      <w:pPr>
        <w:tabs>
          <w:tab w:val="num" w:pos="720"/>
        </w:tabs>
        <w:ind w:left="720" w:hanging="720"/>
      </w:pPr>
      <w:rPr>
        <w:rFonts w:hint="default"/>
      </w:rPr>
    </w:lvl>
    <w:lvl w:ilvl="1" w:tplc="80FCE84C" w:tentative="1">
      <w:start w:val="1"/>
      <w:numFmt w:val="lowerLetter"/>
      <w:lvlText w:val="%2."/>
      <w:lvlJc w:val="left"/>
      <w:pPr>
        <w:tabs>
          <w:tab w:val="num" w:pos="1440"/>
        </w:tabs>
        <w:ind w:left="1440" w:hanging="360"/>
      </w:pPr>
    </w:lvl>
    <w:lvl w:ilvl="2" w:tplc="6CCE7464" w:tentative="1">
      <w:start w:val="1"/>
      <w:numFmt w:val="lowerRoman"/>
      <w:lvlText w:val="%3."/>
      <w:lvlJc w:val="right"/>
      <w:pPr>
        <w:tabs>
          <w:tab w:val="num" w:pos="2160"/>
        </w:tabs>
        <w:ind w:left="2160" w:hanging="180"/>
      </w:pPr>
    </w:lvl>
    <w:lvl w:ilvl="3" w:tplc="A87C2F38" w:tentative="1">
      <w:start w:val="1"/>
      <w:numFmt w:val="decimal"/>
      <w:lvlText w:val="%4."/>
      <w:lvlJc w:val="left"/>
      <w:pPr>
        <w:tabs>
          <w:tab w:val="num" w:pos="2880"/>
        </w:tabs>
        <w:ind w:left="2880" w:hanging="360"/>
      </w:pPr>
    </w:lvl>
    <w:lvl w:ilvl="4" w:tplc="FD0EBBEA" w:tentative="1">
      <w:start w:val="1"/>
      <w:numFmt w:val="lowerLetter"/>
      <w:lvlText w:val="%5."/>
      <w:lvlJc w:val="left"/>
      <w:pPr>
        <w:tabs>
          <w:tab w:val="num" w:pos="3600"/>
        </w:tabs>
        <w:ind w:left="3600" w:hanging="360"/>
      </w:pPr>
    </w:lvl>
    <w:lvl w:ilvl="5" w:tplc="8CF89494" w:tentative="1">
      <w:start w:val="1"/>
      <w:numFmt w:val="lowerRoman"/>
      <w:lvlText w:val="%6."/>
      <w:lvlJc w:val="right"/>
      <w:pPr>
        <w:tabs>
          <w:tab w:val="num" w:pos="4320"/>
        </w:tabs>
        <w:ind w:left="4320" w:hanging="180"/>
      </w:pPr>
    </w:lvl>
    <w:lvl w:ilvl="6" w:tplc="753E664A" w:tentative="1">
      <w:start w:val="1"/>
      <w:numFmt w:val="decimal"/>
      <w:lvlText w:val="%7."/>
      <w:lvlJc w:val="left"/>
      <w:pPr>
        <w:tabs>
          <w:tab w:val="num" w:pos="5040"/>
        </w:tabs>
        <w:ind w:left="5040" w:hanging="360"/>
      </w:pPr>
    </w:lvl>
    <w:lvl w:ilvl="7" w:tplc="9B7A20D8" w:tentative="1">
      <w:start w:val="1"/>
      <w:numFmt w:val="lowerLetter"/>
      <w:lvlText w:val="%8."/>
      <w:lvlJc w:val="left"/>
      <w:pPr>
        <w:tabs>
          <w:tab w:val="num" w:pos="5760"/>
        </w:tabs>
        <w:ind w:left="5760" w:hanging="360"/>
      </w:pPr>
    </w:lvl>
    <w:lvl w:ilvl="8" w:tplc="3FB090CC" w:tentative="1">
      <w:start w:val="1"/>
      <w:numFmt w:val="lowerRoman"/>
      <w:lvlText w:val="%9."/>
      <w:lvlJc w:val="right"/>
      <w:pPr>
        <w:tabs>
          <w:tab w:val="num" w:pos="6480"/>
        </w:tabs>
        <w:ind w:left="6480" w:hanging="180"/>
      </w:pPr>
    </w:lvl>
  </w:abstractNum>
  <w:abstractNum w:abstractNumId="14" w15:restartNumberingAfterBreak="0">
    <w:nsid w:val="4D2C5303"/>
    <w:multiLevelType w:val="hybridMultilevel"/>
    <w:tmpl w:val="AEDEF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491409"/>
    <w:multiLevelType w:val="hybridMultilevel"/>
    <w:tmpl w:val="25D49BFA"/>
    <w:lvl w:ilvl="0" w:tplc="E780CE2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27EB4"/>
    <w:multiLevelType w:val="multilevel"/>
    <w:tmpl w:val="1E564152"/>
    <w:lvl w:ilvl="0">
      <w:start w:val="1"/>
      <w:numFmt w:val="decimal"/>
      <w:pStyle w:val="Heading1"/>
      <w:lvlText w:val="%1"/>
      <w:lvlJc w:val="left"/>
      <w:pPr>
        <w:tabs>
          <w:tab w:val="num" w:pos="936"/>
        </w:tabs>
        <w:ind w:left="720" w:hanging="720"/>
      </w:pPr>
      <w:rPr>
        <w:rFonts w:hint="default"/>
        <w:color w:val="943634"/>
      </w:rPr>
    </w:lvl>
    <w:lvl w:ilvl="1">
      <w:start w:val="1"/>
      <w:numFmt w:val="decimal"/>
      <w:pStyle w:val="Heading2"/>
      <w:lvlText w:val="%1.%2"/>
      <w:lvlJc w:val="left"/>
      <w:pPr>
        <w:tabs>
          <w:tab w:val="num" w:pos="1080"/>
        </w:tabs>
        <w:ind w:left="864" w:hanging="720"/>
      </w:pPr>
      <w:rPr>
        <w:rFonts w:hint="default"/>
        <w:i w:val="0"/>
        <w:iCs w:val="0"/>
        <w:caps w:val="0"/>
        <w:smallCaps w:val="0"/>
        <w:strike w:val="0"/>
        <w:dstrike w:val="0"/>
        <w:noProof w:val="0"/>
        <w:vanish w:val="0"/>
        <w:color w:val="000000"/>
        <w:spacing w:val="0"/>
        <w:position w:val="0"/>
        <w:u w:val="none"/>
        <w:vertAlign w:val="baseline"/>
        <w:em w:val="none"/>
      </w:rPr>
    </w:lvl>
    <w:lvl w:ilvl="2">
      <w:start w:val="1"/>
      <w:numFmt w:val="decimal"/>
      <w:lvlText w:val="%3."/>
      <w:lvlJc w:val="left"/>
      <w:pPr>
        <w:tabs>
          <w:tab w:val="num" w:pos="1224"/>
        </w:tabs>
        <w:ind w:left="1008" w:hanging="720"/>
      </w:pPr>
      <w:rPr>
        <w:rFonts w:ascii="Arial" w:hAnsi="Arial" w:cs="Wingdings" w:hint="default"/>
        <w:b w:val="0"/>
        <w:i w:val="0"/>
      </w:rPr>
    </w:lvl>
    <w:lvl w:ilvl="3">
      <w:start w:val="1"/>
      <w:numFmt w:val="decimal"/>
      <w:lvlText w:val="%4."/>
      <w:lvlJc w:val="left"/>
      <w:pPr>
        <w:tabs>
          <w:tab w:val="num" w:pos="1368"/>
        </w:tabs>
        <w:ind w:left="1152" w:hanging="720"/>
      </w:pPr>
      <w:rPr>
        <w:rFonts w:ascii="Arial" w:hAnsi="Arial" w:cs="Wingdings" w:hint="default"/>
        <w:b w:val="0"/>
        <w:sz w:val="20"/>
        <w:szCs w:val="20"/>
      </w:rPr>
    </w:lvl>
    <w:lvl w:ilvl="4">
      <w:start w:val="1"/>
      <w:numFmt w:val="decimal"/>
      <w:pStyle w:val="Heading5"/>
      <w:lvlText w:val="%1.%2.%3.%4.%5"/>
      <w:lvlJc w:val="left"/>
      <w:pPr>
        <w:tabs>
          <w:tab w:val="num" w:pos="1512"/>
        </w:tabs>
        <w:ind w:left="1296" w:hanging="720"/>
      </w:pPr>
      <w:rPr>
        <w:rFonts w:hint="default"/>
      </w:rPr>
    </w:lvl>
    <w:lvl w:ilvl="5">
      <w:start w:val="1"/>
      <w:numFmt w:val="decimal"/>
      <w:pStyle w:val="Heading6"/>
      <w:lvlText w:val="%1.%2.%3.%4.%5.%6"/>
      <w:lvlJc w:val="left"/>
      <w:pPr>
        <w:tabs>
          <w:tab w:val="num" w:pos="1656"/>
        </w:tabs>
        <w:ind w:left="1440" w:hanging="720"/>
      </w:pPr>
      <w:rPr>
        <w:rFonts w:hint="default"/>
      </w:rPr>
    </w:lvl>
    <w:lvl w:ilvl="6">
      <w:start w:val="1"/>
      <w:numFmt w:val="decimal"/>
      <w:pStyle w:val="Heading7"/>
      <w:lvlText w:val="%1.%2.%3.%4.%5.%6.%7"/>
      <w:lvlJc w:val="left"/>
      <w:pPr>
        <w:tabs>
          <w:tab w:val="num" w:pos="1800"/>
        </w:tabs>
        <w:ind w:left="1584" w:hanging="720"/>
      </w:pPr>
      <w:rPr>
        <w:rFonts w:hint="default"/>
      </w:rPr>
    </w:lvl>
    <w:lvl w:ilvl="7">
      <w:start w:val="1"/>
      <w:numFmt w:val="decimal"/>
      <w:pStyle w:val="Heading8"/>
      <w:lvlText w:val="%1.%2.%3.%4.%5.%6.%7.%8"/>
      <w:lvlJc w:val="left"/>
      <w:pPr>
        <w:tabs>
          <w:tab w:val="num" w:pos="1944"/>
        </w:tabs>
        <w:ind w:left="1728" w:hanging="720"/>
      </w:pPr>
      <w:rPr>
        <w:rFonts w:hint="default"/>
      </w:rPr>
    </w:lvl>
    <w:lvl w:ilvl="8">
      <w:start w:val="1"/>
      <w:numFmt w:val="decimal"/>
      <w:pStyle w:val="Heading9"/>
      <w:lvlText w:val="%1.%2.%3.%4.%5.%6.%7.%8.%9"/>
      <w:lvlJc w:val="left"/>
      <w:pPr>
        <w:tabs>
          <w:tab w:val="num" w:pos="2088"/>
        </w:tabs>
        <w:ind w:left="1872" w:hanging="720"/>
      </w:pPr>
      <w:rPr>
        <w:rFonts w:hint="default"/>
      </w:rPr>
    </w:lvl>
  </w:abstractNum>
  <w:abstractNum w:abstractNumId="17" w15:restartNumberingAfterBreak="0">
    <w:nsid w:val="62B63361"/>
    <w:multiLevelType w:val="hybridMultilevel"/>
    <w:tmpl w:val="BEE253EE"/>
    <w:lvl w:ilvl="0" w:tplc="37E010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9791B"/>
    <w:multiLevelType w:val="multilevel"/>
    <w:tmpl w:val="FF364CCA"/>
    <w:lvl w:ilvl="0">
      <w:start w:val="1"/>
      <w:numFmt w:val="decimal"/>
      <w:pStyle w:val="BodyBullet"/>
      <w:lvlText w:val="%1."/>
      <w:lvlJc w:val="left"/>
      <w:pPr>
        <w:tabs>
          <w:tab w:val="num" w:pos="360"/>
        </w:tabs>
        <w:ind w:left="360" w:hanging="360"/>
      </w:pPr>
      <w:rPr>
        <w:rFonts w:ascii="Arial Bold" w:hAnsi="Arial Bold" w:hint="default"/>
        <w:b/>
        <w:i w:val="0"/>
        <w:color w:val="auto"/>
        <w:position w:val="0"/>
        <w:sz w:val="20"/>
      </w:rPr>
    </w:lvl>
    <w:lvl w:ilvl="1">
      <w:start w:val="1"/>
      <w:numFmt w:val="upperLetter"/>
      <w:lvlText w:val="%2."/>
      <w:lvlJc w:val="left"/>
      <w:pPr>
        <w:tabs>
          <w:tab w:val="num" w:pos="576"/>
        </w:tabs>
        <w:ind w:left="576" w:hanging="288"/>
      </w:pPr>
      <w:rPr>
        <w:rFonts w:hint="default"/>
        <w:b w:val="0"/>
        <w:i w:val="0"/>
        <w:color w:val="404040"/>
        <w:position w:val="0"/>
        <w:sz w:val="20"/>
      </w:rPr>
    </w:lvl>
    <w:lvl w:ilvl="2">
      <w:start w:val="1"/>
      <w:numFmt w:val="lowerRoman"/>
      <w:lvlText w:val="%3."/>
      <w:lvlJc w:val="left"/>
      <w:pPr>
        <w:tabs>
          <w:tab w:val="num" w:pos="936"/>
        </w:tabs>
        <w:ind w:left="936" w:hanging="360"/>
      </w:pPr>
      <w:rPr>
        <w:rFonts w:hint="default"/>
        <w:position w:val="0"/>
      </w:rPr>
    </w:lvl>
    <w:lvl w:ilvl="3">
      <w:start w:val="1"/>
      <w:numFmt w:val="lowerLetter"/>
      <w:lvlText w:val="%4)"/>
      <w:lvlJc w:val="left"/>
      <w:pPr>
        <w:tabs>
          <w:tab w:val="num" w:pos="1368"/>
        </w:tabs>
        <w:ind w:left="1368" w:hanging="504"/>
      </w:pPr>
      <w:rPr>
        <w:rFonts w:hint="default"/>
        <w:position w:val="0"/>
      </w:rPr>
    </w:lvl>
    <w:lvl w:ilvl="4">
      <w:start w:val="1"/>
      <w:numFmt w:val="upperRoman"/>
      <w:lvlText w:val="%5"/>
      <w:lvlJc w:val="left"/>
      <w:pPr>
        <w:tabs>
          <w:tab w:val="num" w:pos="1584"/>
        </w:tabs>
        <w:ind w:left="1728" w:hanging="144"/>
      </w:pPr>
      <w:rPr>
        <w:rFonts w:hint="default"/>
        <w:position w:val="0"/>
      </w:rPr>
    </w:lvl>
    <w:lvl w:ilvl="5">
      <w:start w:val="1"/>
      <w:numFmt w:val="bullet"/>
      <w:lvlText w:val=""/>
      <w:lvlJc w:val="left"/>
      <w:pPr>
        <w:tabs>
          <w:tab w:val="num" w:pos="1872"/>
        </w:tabs>
        <w:ind w:left="2160" w:hanging="288"/>
      </w:pPr>
      <w:rPr>
        <w:rFonts w:ascii="Symbol" w:hAnsi="Symbol" w:hint="default"/>
        <w:position w:val="0"/>
      </w:rPr>
    </w:lvl>
    <w:lvl w:ilvl="6">
      <w:start w:val="1"/>
      <w:numFmt w:val="lowerRoman"/>
      <w:lvlText w:val="(%7)"/>
      <w:lvlJc w:val="left"/>
      <w:pPr>
        <w:tabs>
          <w:tab w:val="num" w:pos="2160"/>
        </w:tabs>
        <w:ind w:left="2736" w:hanging="576"/>
      </w:pPr>
      <w:rPr>
        <w:rFonts w:hint="default"/>
        <w:position w:val="0"/>
      </w:rPr>
    </w:lvl>
    <w:lvl w:ilvl="7">
      <w:start w:val="1"/>
      <w:numFmt w:val="lowerLetter"/>
      <w:lvlText w:val="(%8)"/>
      <w:lvlJc w:val="left"/>
      <w:pPr>
        <w:ind w:left="5260" w:firstLine="0"/>
      </w:pPr>
      <w:rPr>
        <w:rFonts w:hint="default"/>
        <w:position w:val="0"/>
      </w:rPr>
    </w:lvl>
    <w:lvl w:ilvl="8">
      <w:start w:val="1"/>
      <w:numFmt w:val="lowerRoman"/>
      <w:lvlText w:val="(%9)"/>
      <w:lvlJc w:val="left"/>
      <w:pPr>
        <w:ind w:left="5980" w:firstLine="0"/>
      </w:pPr>
      <w:rPr>
        <w:rFonts w:hint="default"/>
        <w:position w:val="0"/>
      </w:rPr>
    </w:lvl>
  </w:abstractNum>
  <w:num w:numId="1">
    <w:abstractNumId w:val="16"/>
  </w:num>
  <w:num w:numId="2">
    <w:abstractNumId w:val="13"/>
  </w:num>
  <w:num w:numId="3">
    <w:abstractNumId w:val="18"/>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 w:numId="17">
    <w:abstractNumId w:val="15"/>
  </w:num>
  <w:num w:numId="18">
    <w:abstractNumId w:val="15"/>
    <w:lvlOverride w:ilvl="0">
      <w:startOverride w:val="1"/>
    </w:lvlOverride>
  </w:num>
  <w:num w:numId="19">
    <w:abstractNumId w:val="15"/>
    <w:lvlOverride w:ilvl="0">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1"/>
  </w:num>
  <w:num w:numId="23">
    <w:abstractNumId w:val="11"/>
    <w:lvlOverride w:ilvl="0">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e Succar">
    <w15:presenceInfo w15:providerId="AD" w15:userId="S-1-5-21-2018339782-1719993731-2562735302-1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1HProject" w:val="..\inSilico Help Documentation.d2h"/>
  </w:docVars>
  <w:rsids>
    <w:rsidRoot w:val="005C129F"/>
    <w:rsid w:val="000008E6"/>
    <w:rsid w:val="00001287"/>
    <w:rsid w:val="000015EA"/>
    <w:rsid w:val="000032E4"/>
    <w:rsid w:val="000052BD"/>
    <w:rsid w:val="00005D0D"/>
    <w:rsid w:val="000105F8"/>
    <w:rsid w:val="00011309"/>
    <w:rsid w:val="00012145"/>
    <w:rsid w:val="0001328A"/>
    <w:rsid w:val="000167DA"/>
    <w:rsid w:val="000203A4"/>
    <w:rsid w:val="00020898"/>
    <w:rsid w:val="00022617"/>
    <w:rsid w:val="00022C90"/>
    <w:rsid w:val="00023312"/>
    <w:rsid w:val="00031F4B"/>
    <w:rsid w:val="00034514"/>
    <w:rsid w:val="00037363"/>
    <w:rsid w:val="00043622"/>
    <w:rsid w:val="000473F8"/>
    <w:rsid w:val="0005319A"/>
    <w:rsid w:val="00070815"/>
    <w:rsid w:val="00075FDC"/>
    <w:rsid w:val="00084401"/>
    <w:rsid w:val="00086177"/>
    <w:rsid w:val="000864E1"/>
    <w:rsid w:val="000910CB"/>
    <w:rsid w:val="000A05BB"/>
    <w:rsid w:val="000A628A"/>
    <w:rsid w:val="000A6B96"/>
    <w:rsid w:val="000A7491"/>
    <w:rsid w:val="000C75D5"/>
    <w:rsid w:val="000E00C8"/>
    <w:rsid w:val="000E035A"/>
    <w:rsid w:val="000E1D5B"/>
    <w:rsid w:val="001014AF"/>
    <w:rsid w:val="00111F8F"/>
    <w:rsid w:val="00123506"/>
    <w:rsid w:val="00123CA0"/>
    <w:rsid w:val="001256EB"/>
    <w:rsid w:val="00131543"/>
    <w:rsid w:val="00133023"/>
    <w:rsid w:val="00136E43"/>
    <w:rsid w:val="00140BFD"/>
    <w:rsid w:val="00145B3D"/>
    <w:rsid w:val="0015418E"/>
    <w:rsid w:val="0016529D"/>
    <w:rsid w:val="00182D00"/>
    <w:rsid w:val="00186D00"/>
    <w:rsid w:val="00187F66"/>
    <w:rsid w:val="00195ED9"/>
    <w:rsid w:val="001A21C2"/>
    <w:rsid w:val="001A3485"/>
    <w:rsid w:val="001A5020"/>
    <w:rsid w:val="001A590A"/>
    <w:rsid w:val="001A5CBB"/>
    <w:rsid w:val="001A67E6"/>
    <w:rsid w:val="001B06E9"/>
    <w:rsid w:val="001B45D1"/>
    <w:rsid w:val="001B65C1"/>
    <w:rsid w:val="001B73FB"/>
    <w:rsid w:val="001C03C4"/>
    <w:rsid w:val="001C2E98"/>
    <w:rsid w:val="001C7640"/>
    <w:rsid w:val="001C7BA8"/>
    <w:rsid w:val="001D03C1"/>
    <w:rsid w:val="001D2211"/>
    <w:rsid w:val="001D35B4"/>
    <w:rsid w:val="001D4126"/>
    <w:rsid w:val="001D5DC1"/>
    <w:rsid w:val="001D77EF"/>
    <w:rsid w:val="001D7E5D"/>
    <w:rsid w:val="001E789F"/>
    <w:rsid w:val="002031DA"/>
    <w:rsid w:val="002056D5"/>
    <w:rsid w:val="0020728F"/>
    <w:rsid w:val="0020750E"/>
    <w:rsid w:val="00224D28"/>
    <w:rsid w:val="00230DA4"/>
    <w:rsid w:val="00233C55"/>
    <w:rsid w:val="002352FC"/>
    <w:rsid w:val="00236D88"/>
    <w:rsid w:val="00237D37"/>
    <w:rsid w:val="00242FD7"/>
    <w:rsid w:val="00250E57"/>
    <w:rsid w:val="002523AF"/>
    <w:rsid w:val="002525D9"/>
    <w:rsid w:val="00253CD2"/>
    <w:rsid w:val="00254795"/>
    <w:rsid w:val="00256B77"/>
    <w:rsid w:val="0027001B"/>
    <w:rsid w:val="00270112"/>
    <w:rsid w:val="002720D0"/>
    <w:rsid w:val="00274E9E"/>
    <w:rsid w:val="00276BD7"/>
    <w:rsid w:val="00284B61"/>
    <w:rsid w:val="002876CC"/>
    <w:rsid w:val="00287D33"/>
    <w:rsid w:val="00294701"/>
    <w:rsid w:val="0029504A"/>
    <w:rsid w:val="002A004C"/>
    <w:rsid w:val="002A41BE"/>
    <w:rsid w:val="002A4B4D"/>
    <w:rsid w:val="002A6B8C"/>
    <w:rsid w:val="002A77F0"/>
    <w:rsid w:val="002B1D22"/>
    <w:rsid w:val="002B3855"/>
    <w:rsid w:val="002B66C0"/>
    <w:rsid w:val="002C0930"/>
    <w:rsid w:val="002C3708"/>
    <w:rsid w:val="002C4C12"/>
    <w:rsid w:val="002D21E2"/>
    <w:rsid w:val="002D2F45"/>
    <w:rsid w:val="002D578A"/>
    <w:rsid w:val="002E371B"/>
    <w:rsid w:val="002F062D"/>
    <w:rsid w:val="002F7ADC"/>
    <w:rsid w:val="00301BB3"/>
    <w:rsid w:val="00302164"/>
    <w:rsid w:val="00306820"/>
    <w:rsid w:val="00313590"/>
    <w:rsid w:val="00320DD1"/>
    <w:rsid w:val="00322803"/>
    <w:rsid w:val="003233FE"/>
    <w:rsid w:val="00323F5B"/>
    <w:rsid w:val="00330BCA"/>
    <w:rsid w:val="00331E05"/>
    <w:rsid w:val="003329BE"/>
    <w:rsid w:val="00333C86"/>
    <w:rsid w:val="003350B4"/>
    <w:rsid w:val="00341D58"/>
    <w:rsid w:val="00342414"/>
    <w:rsid w:val="00343908"/>
    <w:rsid w:val="00345CB4"/>
    <w:rsid w:val="0034749E"/>
    <w:rsid w:val="003543C5"/>
    <w:rsid w:val="00360A35"/>
    <w:rsid w:val="0036398D"/>
    <w:rsid w:val="00366CA8"/>
    <w:rsid w:val="00367136"/>
    <w:rsid w:val="003737EF"/>
    <w:rsid w:val="00373FD7"/>
    <w:rsid w:val="00375697"/>
    <w:rsid w:val="00381F8D"/>
    <w:rsid w:val="0039312E"/>
    <w:rsid w:val="00393EAC"/>
    <w:rsid w:val="003971BB"/>
    <w:rsid w:val="00397CA2"/>
    <w:rsid w:val="003A3DCC"/>
    <w:rsid w:val="003A6E40"/>
    <w:rsid w:val="003B7255"/>
    <w:rsid w:val="003B7987"/>
    <w:rsid w:val="003C2769"/>
    <w:rsid w:val="003C5CD3"/>
    <w:rsid w:val="003C66A8"/>
    <w:rsid w:val="003C7442"/>
    <w:rsid w:val="003C7B37"/>
    <w:rsid w:val="003D1EA1"/>
    <w:rsid w:val="003D4FA9"/>
    <w:rsid w:val="003D52A2"/>
    <w:rsid w:val="003E0910"/>
    <w:rsid w:val="003E4343"/>
    <w:rsid w:val="003E4495"/>
    <w:rsid w:val="003E7872"/>
    <w:rsid w:val="003F5811"/>
    <w:rsid w:val="00400B43"/>
    <w:rsid w:val="0040568A"/>
    <w:rsid w:val="0041317A"/>
    <w:rsid w:val="0041618E"/>
    <w:rsid w:val="00416DA4"/>
    <w:rsid w:val="00416F32"/>
    <w:rsid w:val="00417D03"/>
    <w:rsid w:val="00427B42"/>
    <w:rsid w:val="00427BEE"/>
    <w:rsid w:val="00430147"/>
    <w:rsid w:val="004307F6"/>
    <w:rsid w:val="004362C0"/>
    <w:rsid w:val="004470FD"/>
    <w:rsid w:val="00451403"/>
    <w:rsid w:val="00455286"/>
    <w:rsid w:val="00460937"/>
    <w:rsid w:val="004614B7"/>
    <w:rsid w:val="00464DEF"/>
    <w:rsid w:val="004655DE"/>
    <w:rsid w:val="00467A1B"/>
    <w:rsid w:val="00470DD6"/>
    <w:rsid w:val="00470E67"/>
    <w:rsid w:val="00472F2A"/>
    <w:rsid w:val="0047382E"/>
    <w:rsid w:val="004756D9"/>
    <w:rsid w:val="00475A92"/>
    <w:rsid w:val="004905E9"/>
    <w:rsid w:val="004908A0"/>
    <w:rsid w:val="00493287"/>
    <w:rsid w:val="004968D3"/>
    <w:rsid w:val="004A2D00"/>
    <w:rsid w:val="004A36B0"/>
    <w:rsid w:val="004A4E03"/>
    <w:rsid w:val="004A6543"/>
    <w:rsid w:val="004A6EF8"/>
    <w:rsid w:val="004A7141"/>
    <w:rsid w:val="004B1480"/>
    <w:rsid w:val="004B2440"/>
    <w:rsid w:val="004B5913"/>
    <w:rsid w:val="004B5FB2"/>
    <w:rsid w:val="004B603A"/>
    <w:rsid w:val="004B6AF1"/>
    <w:rsid w:val="004C0D06"/>
    <w:rsid w:val="004C16DA"/>
    <w:rsid w:val="004C3CA4"/>
    <w:rsid w:val="004C6CE4"/>
    <w:rsid w:val="004C7B40"/>
    <w:rsid w:val="004C7E55"/>
    <w:rsid w:val="004D727E"/>
    <w:rsid w:val="004E41B0"/>
    <w:rsid w:val="004F5736"/>
    <w:rsid w:val="004F7BDF"/>
    <w:rsid w:val="0052618B"/>
    <w:rsid w:val="005335F8"/>
    <w:rsid w:val="00535EE3"/>
    <w:rsid w:val="0053724C"/>
    <w:rsid w:val="00537695"/>
    <w:rsid w:val="00537A13"/>
    <w:rsid w:val="00545B0C"/>
    <w:rsid w:val="00550A78"/>
    <w:rsid w:val="00556FAD"/>
    <w:rsid w:val="005620B2"/>
    <w:rsid w:val="00566B91"/>
    <w:rsid w:val="0057458B"/>
    <w:rsid w:val="00584091"/>
    <w:rsid w:val="00587B4B"/>
    <w:rsid w:val="005961C6"/>
    <w:rsid w:val="00597411"/>
    <w:rsid w:val="005979AC"/>
    <w:rsid w:val="005A27BF"/>
    <w:rsid w:val="005A4BC7"/>
    <w:rsid w:val="005B14A6"/>
    <w:rsid w:val="005C129F"/>
    <w:rsid w:val="005C1419"/>
    <w:rsid w:val="005C2F5E"/>
    <w:rsid w:val="005C707B"/>
    <w:rsid w:val="005E67B7"/>
    <w:rsid w:val="005F1511"/>
    <w:rsid w:val="005F5952"/>
    <w:rsid w:val="005F7126"/>
    <w:rsid w:val="005F791B"/>
    <w:rsid w:val="006007BB"/>
    <w:rsid w:val="00600E3A"/>
    <w:rsid w:val="00604CC7"/>
    <w:rsid w:val="00607A15"/>
    <w:rsid w:val="00612754"/>
    <w:rsid w:val="00617AA5"/>
    <w:rsid w:val="00620F49"/>
    <w:rsid w:val="0062181F"/>
    <w:rsid w:val="00623A66"/>
    <w:rsid w:val="00627109"/>
    <w:rsid w:val="0063517D"/>
    <w:rsid w:val="0063720F"/>
    <w:rsid w:val="006376BD"/>
    <w:rsid w:val="00651B92"/>
    <w:rsid w:val="00653C27"/>
    <w:rsid w:val="00654309"/>
    <w:rsid w:val="00655BEE"/>
    <w:rsid w:val="00661FFB"/>
    <w:rsid w:val="00663995"/>
    <w:rsid w:val="00663B9B"/>
    <w:rsid w:val="00664956"/>
    <w:rsid w:val="00667C21"/>
    <w:rsid w:val="00672F45"/>
    <w:rsid w:val="00680E23"/>
    <w:rsid w:val="0068310B"/>
    <w:rsid w:val="006831E9"/>
    <w:rsid w:val="00690674"/>
    <w:rsid w:val="00690A53"/>
    <w:rsid w:val="006A0B88"/>
    <w:rsid w:val="006A31C4"/>
    <w:rsid w:val="006A5342"/>
    <w:rsid w:val="006A7861"/>
    <w:rsid w:val="006B09D8"/>
    <w:rsid w:val="006B2696"/>
    <w:rsid w:val="006B4BE0"/>
    <w:rsid w:val="006B5458"/>
    <w:rsid w:val="006C14C1"/>
    <w:rsid w:val="006C5A3A"/>
    <w:rsid w:val="006C75AB"/>
    <w:rsid w:val="006D6D29"/>
    <w:rsid w:val="006E4BB1"/>
    <w:rsid w:val="006F2F6F"/>
    <w:rsid w:val="006F5ECE"/>
    <w:rsid w:val="006F7159"/>
    <w:rsid w:val="006F73E2"/>
    <w:rsid w:val="00704536"/>
    <w:rsid w:val="00707CBD"/>
    <w:rsid w:val="00711578"/>
    <w:rsid w:val="00713F1F"/>
    <w:rsid w:val="007154C3"/>
    <w:rsid w:val="007222A7"/>
    <w:rsid w:val="00723F22"/>
    <w:rsid w:val="00725447"/>
    <w:rsid w:val="00733D58"/>
    <w:rsid w:val="00741090"/>
    <w:rsid w:val="00750124"/>
    <w:rsid w:val="00754B69"/>
    <w:rsid w:val="00756AAB"/>
    <w:rsid w:val="007627E2"/>
    <w:rsid w:val="00765F3B"/>
    <w:rsid w:val="00767D58"/>
    <w:rsid w:val="0078095B"/>
    <w:rsid w:val="00781A4A"/>
    <w:rsid w:val="0078389B"/>
    <w:rsid w:val="007917F0"/>
    <w:rsid w:val="007925DD"/>
    <w:rsid w:val="00797787"/>
    <w:rsid w:val="007A1E8E"/>
    <w:rsid w:val="007B0385"/>
    <w:rsid w:val="007B508B"/>
    <w:rsid w:val="007B677A"/>
    <w:rsid w:val="007C02F4"/>
    <w:rsid w:val="007C12EE"/>
    <w:rsid w:val="007C1CC5"/>
    <w:rsid w:val="007C4EE8"/>
    <w:rsid w:val="007C6FDB"/>
    <w:rsid w:val="007D6B52"/>
    <w:rsid w:val="007E3F28"/>
    <w:rsid w:val="007E68B4"/>
    <w:rsid w:val="007E7C0F"/>
    <w:rsid w:val="007E7F5F"/>
    <w:rsid w:val="007F2D00"/>
    <w:rsid w:val="007F34D4"/>
    <w:rsid w:val="007F5626"/>
    <w:rsid w:val="007F5CAA"/>
    <w:rsid w:val="0080151B"/>
    <w:rsid w:val="00801D4B"/>
    <w:rsid w:val="00806A0F"/>
    <w:rsid w:val="0081144F"/>
    <w:rsid w:val="008128C4"/>
    <w:rsid w:val="00813914"/>
    <w:rsid w:val="00817732"/>
    <w:rsid w:val="00820286"/>
    <w:rsid w:val="0082632F"/>
    <w:rsid w:val="008310F2"/>
    <w:rsid w:val="0083174A"/>
    <w:rsid w:val="00831F0E"/>
    <w:rsid w:val="0083422E"/>
    <w:rsid w:val="008360A3"/>
    <w:rsid w:val="00836425"/>
    <w:rsid w:val="0084012B"/>
    <w:rsid w:val="00847E08"/>
    <w:rsid w:val="00851B85"/>
    <w:rsid w:val="008535E1"/>
    <w:rsid w:val="00853D32"/>
    <w:rsid w:val="00857043"/>
    <w:rsid w:val="00857AE7"/>
    <w:rsid w:val="00862280"/>
    <w:rsid w:val="008645D1"/>
    <w:rsid w:val="00864D0D"/>
    <w:rsid w:val="00870086"/>
    <w:rsid w:val="00875748"/>
    <w:rsid w:val="00875C72"/>
    <w:rsid w:val="00877453"/>
    <w:rsid w:val="00882FF6"/>
    <w:rsid w:val="008837E4"/>
    <w:rsid w:val="00887DEF"/>
    <w:rsid w:val="0089234F"/>
    <w:rsid w:val="00893686"/>
    <w:rsid w:val="00893E47"/>
    <w:rsid w:val="008A0EC8"/>
    <w:rsid w:val="008A2D02"/>
    <w:rsid w:val="008B0817"/>
    <w:rsid w:val="008B3923"/>
    <w:rsid w:val="008B6243"/>
    <w:rsid w:val="008B6998"/>
    <w:rsid w:val="008B780F"/>
    <w:rsid w:val="008B7DF3"/>
    <w:rsid w:val="008C5F05"/>
    <w:rsid w:val="008C628B"/>
    <w:rsid w:val="008D3009"/>
    <w:rsid w:val="008D3F8A"/>
    <w:rsid w:val="008E0736"/>
    <w:rsid w:val="008F37EC"/>
    <w:rsid w:val="00902C95"/>
    <w:rsid w:val="00904431"/>
    <w:rsid w:val="00914C3D"/>
    <w:rsid w:val="0092162F"/>
    <w:rsid w:val="00922964"/>
    <w:rsid w:val="00925416"/>
    <w:rsid w:val="00936280"/>
    <w:rsid w:val="00937AFF"/>
    <w:rsid w:val="00950673"/>
    <w:rsid w:val="009507E7"/>
    <w:rsid w:val="00950C41"/>
    <w:rsid w:val="009516D8"/>
    <w:rsid w:val="0095179D"/>
    <w:rsid w:val="009571F5"/>
    <w:rsid w:val="00963005"/>
    <w:rsid w:val="0096302F"/>
    <w:rsid w:val="00972DEE"/>
    <w:rsid w:val="00973893"/>
    <w:rsid w:val="00983E01"/>
    <w:rsid w:val="00984C06"/>
    <w:rsid w:val="0098508A"/>
    <w:rsid w:val="009858DE"/>
    <w:rsid w:val="0099183D"/>
    <w:rsid w:val="00996758"/>
    <w:rsid w:val="00997744"/>
    <w:rsid w:val="009A0163"/>
    <w:rsid w:val="009A5EAB"/>
    <w:rsid w:val="009A6267"/>
    <w:rsid w:val="009A6DA7"/>
    <w:rsid w:val="009B24C1"/>
    <w:rsid w:val="009B49C0"/>
    <w:rsid w:val="009B517E"/>
    <w:rsid w:val="009C0A20"/>
    <w:rsid w:val="009C1125"/>
    <w:rsid w:val="009C65D1"/>
    <w:rsid w:val="009D1161"/>
    <w:rsid w:val="009D4DC5"/>
    <w:rsid w:val="009E3937"/>
    <w:rsid w:val="009E4853"/>
    <w:rsid w:val="009E6AD0"/>
    <w:rsid w:val="009F57D7"/>
    <w:rsid w:val="00A02C95"/>
    <w:rsid w:val="00A02F81"/>
    <w:rsid w:val="00A04CEE"/>
    <w:rsid w:val="00A058D8"/>
    <w:rsid w:val="00A14FB4"/>
    <w:rsid w:val="00A14FFB"/>
    <w:rsid w:val="00A16210"/>
    <w:rsid w:val="00A20E7B"/>
    <w:rsid w:val="00A22E59"/>
    <w:rsid w:val="00A2367B"/>
    <w:rsid w:val="00A25995"/>
    <w:rsid w:val="00A36B04"/>
    <w:rsid w:val="00A37829"/>
    <w:rsid w:val="00A40793"/>
    <w:rsid w:val="00A44DC3"/>
    <w:rsid w:val="00A45CF6"/>
    <w:rsid w:val="00A45E6E"/>
    <w:rsid w:val="00A52914"/>
    <w:rsid w:val="00A5623D"/>
    <w:rsid w:val="00A57F5F"/>
    <w:rsid w:val="00A6310B"/>
    <w:rsid w:val="00A65CBB"/>
    <w:rsid w:val="00A66121"/>
    <w:rsid w:val="00A665D6"/>
    <w:rsid w:val="00A721E3"/>
    <w:rsid w:val="00A739C6"/>
    <w:rsid w:val="00A8293B"/>
    <w:rsid w:val="00A8513F"/>
    <w:rsid w:val="00A907C7"/>
    <w:rsid w:val="00A94F41"/>
    <w:rsid w:val="00AA1179"/>
    <w:rsid w:val="00AA5716"/>
    <w:rsid w:val="00AA63FF"/>
    <w:rsid w:val="00AB52D3"/>
    <w:rsid w:val="00AC293C"/>
    <w:rsid w:val="00AC567A"/>
    <w:rsid w:val="00AD302B"/>
    <w:rsid w:val="00AD6247"/>
    <w:rsid w:val="00AD703E"/>
    <w:rsid w:val="00AE11D1"/>
    <w:rsid w:val="00AE31D2"/>
    <w:rsid w:val="00AE5FA9"/>
    <w:rsid w:val="00AF0A90"/>
    <w:rsid w:val="00AF353A"/>
    <w:rsid w:val="00B0035F"/>
    <w:rsid w:val="00B042D1"/>
    <w:rsid w:val="00B06EAD"/>
    <w:rsid w:val="00B07C05"/>
    <w:rsid w:val="00B10EAD"/>
    <w:rsid w:val="00B2042D"/>
    <w:rsid w:val="00B233A9"/>
    <w:rsid w:val="00B23EA9"/>
    <w:rsid w:val="00B24A78"/>
    <w:rsid w:val="00B27289"/>
    <w:rsid w:val="00B309EB"/>
    <w:rsid w:val="00B336D2"/>
    <w:rsid w:val="00B33E16"/>
    <w:rsid w:val="00B350BB"/>
    <w:rsid w:val="00B35CDE"/>
    <w:rsid w:val="00B3670C"/>
    <w:rsid w:val="00B423F7"/>
    <w:rsid w:val="00B51807"/>
    <w:rsid w:val="00B57E93"/>
    <w:rsid w:val="00B63902"/>
    <w:rsid w:val="00B727FE"/>
    <w:rsid w:val="00B729F5"/>
    <w:rsid w:val="00B76BD8"/>
    <w:rsid w:val="00B862D8"/>
    <w:rsid w:val="00B86490"/>
    <w:rsid w:val="00B87DE1"/>
    <w:rsid w:val="00B936AE"/>
    <w:rsid w:val="00B94B1E"/>
    <w:rsid w:val="00B96ADC"/>
    <w:rsid w:val="00BA28E6"/>
    <w:rsid w:val="00BB1263"/>
    <w:rsid w:val="00BB5B9C"/>
    <w:rsid w:val="00BB6628"/>
    <w:rsid w:val="00BC35A6"/>
    <w:rsid w:val="00BC5132"/>
    <w:rsid w:val="00BC5A1D"/>
    <w:rsid w:val="00BE2628"/>
    <w:rsid w:val="00BE6480"/>
    <w:rsid w:val="00BF5C97"/>
    <w:rsid w:val="00C0113A"/>
    <w:rsid w:val="00C02241"/>
    <w:rsid w:val="00C05B18"/>
    <w:rsid w:val="00C07E3C"/>
    <w:rsid w:val="00C101B5"/>
    <w:rsid w:val="00C11314"/>
    <w:rsid w:val="00C15C80"/>
    <w:rsid w:val="00C22078"/>
    <w:rsid w:val="00C30297"/>
    <w:rsid w:val="00C31EF6"/>
    <w:rsid w:val="00C371CB"/>
    <w:rsid w:val="00C40DBB"/>
    <w:rsid w:val="00C46D66"/>
    <w:rsid w:val="00C5315E"/>
    <w:rsid w:val="00C532B3"/>
    <w:rsid w:val="00C54DF2"/>
    <w:rsid w:val="00C568E7"/>
    <w:rsid w:val="00C6013F"/>
    <w:rsid w:val="00C65F09"/>
    <w:rsid w:val="00C71AB4"/>
    <w:rsid w:val="00C72813"/>
    <w:rsid w:val="00C74036"/>
    <w:rsid w:val="00C75C09"/>
    <w:rsid w:val="00C75EE5"/>
    <w:rsid w:val="00C81C1B"/>
    <w:rsid w:val="00C83BD3"/>
    <w:rsid w:val="00C84D90"/>
    <w:rsid w:val="00C84FEF"/>
    <w:rsid w:val="00C8778B"/>
    <w:rsid w:val="00CA6F2D"/>
    <w:rsid w:val="00CB3CAD"/>
    <w:rsid w:val="00CC6732"/>
    <w:rsid w:val="00CD70B1"/>
    <w:rsid w:val="00CD7D24"/>
    <w:rsid w:val="00CE0B15"/>
    <w:rsid w:val="00CE4843"/>
    <w:rsid w:val="00CE5102"/>
    <w:rsid w:val="00CE51A7"/>
    <w:rsid w:val="00CE6CBA"/>
    <w:rsid w:val="00D04D56"/>
    <w:rsid w:val="00D06431"/>
    <w:rsid w:val="00D144BF"/>
    <w:rsid w:val="00D17DDA"/>
    <w:rsid w:val="00D232A2"/>
    <w:rsid w:val="00D26221"/>
    <w:rsid w:val="00D30F5E"/>
    <w:rsid w:val="00D31DD4"/>
    <w:rsid w:val="00D37E23"/>
    <w:rsid w:val="00D40A00"/>
    <w:rsid w:val="00D45BBB"/>
    <w:rsid w:val="00D47D24"/>
    <w:rsid w:val="00D50C34"/>
    <w:rsid w:val="00D534A4"/>
    <w:rsid w:val="00D54537"/>
    <w:rsid w:val="00D54847"/>
    <w:rsid w:val="00D55373"/>
    <w:rsid w:val="00D56B24"/>
    <w:rsid w:val="00D6082C"/>
    <w:rsid w:val="00D60969"/>
    <w:rsid w:val="00D62853"/>
    <w:rsid w:val="00D666CF"/>
    <w:rsid w:val="00D7022C"/>
    <w:rsid w:val="00D8409B"/>
    <w:rsid w:val="00D87B6F"/>
    <w:rsid w:val="00D95646"/>
    <w:rsid w:val="00D9737E"/>
    <w:rsid w:val="00D97696"/>
    <w:rsid w:val="00DA3F05"/>
    <w:rsid w:val="00DA3FBC"/>
    <w:rsid w:val="00DA4545"/>
    <w:rsid w:val="00DB6A90"/>
    <w:rsid w:val="00DB7208"/>
    <w:rsid w:val="00DC1286"/>
    <w:rsid w:val="00DC309F"/>
    <w:rsid w:val="00DC5EFF"/>
    <w:rsid w:val="00DC6016"/>
    <w:rsid w:val="00DD23B7"/>
    <w:rsid w:val="00DD5FF2"/>
    <w:rsid w:val="00DE1C1B"/>
    <w:rsid w:val="00DE7975"/>
    <w:rsid w:val="00DF04B0"/>
    <w:rsid w:val="00DF7977"/>
    <w:rsid w:val="00E050EB"/>
    <w:rsid w:val="00E055E4"/>
    <w:rsid w:val="00E07B27"/>
    <w:rsid w:val="00E141A7"/>
    <w:rsid w:val="00E148E9"/>
    <w:rsid w:val="00E15DA7"/>
    <w:rsid w:val="00E16927"/>
    <w:rsid w:val="00E24D09"/>
    <w:rsid w:val="00E34B0B"/>
    <w:rsid w:val="00E36482"/>
    <w:rsid w:val="00E41D2C"/>
    <w:rsid w:val="00E42128"/>
    <w:rsid w:val="00E44D38"/>
    <w:rsid w:val="00E45D70"/>
    <w:rsid w:val="00E4718F"/>
    <w:rsid w:val="00E51A4D"/>
    <w:rsid w:val="00E56EFE"/>
    <w:rsid w:val="00E602E2"/>
    <w:rsid w:val="00E62E99"/>
    <w:rsid w:val="00E6754A"/>
    <w:rsid w:val="00E70839"/>
    <w:rsid w:val="00E70EBA"/>
    <w:rsid w:val="00E719A5"/>
    <w:rsid w:val="00E733FA"/>
    <w:rsid w:val="00E81024"/>
    <w:rsid w:val="00E81992"/>
    <w:rsid w:val="00E81D3C"/>
    <w:rsid w:val="00E85046"/>
    <w:rsid w:val="00E87E6B"/>
    <w:rsid w:val="00E93796"/>
    <w:rsid w:val="00E97776"/>
    <w:rsid w:val="00EA016B"/>
    <w:rsid w:val="00EA160B"/>
    <w:rsid w:val="00EA21EC"/>
    <w:rsid w:val="00EA3DB1"/>
    <w:rsid w:val="00EA5839"/>
    <w:rsid w:val="00EB0B23"/>
    <w:rsid w:val="00EB1AE0"/>
    <w:rsid w:val="00EB2AB1"/>
    <w:rsid w:val="00EB4FA2"/>
    <w:rsid w:val="00EB736F"/>
    <w:rsid w:val="00EC0A86"/>
    <w:rsid w:val="00EC181E"/>
    <w:rsid w:val="00ED2E43"/>
    <w:rsid w:val="00EE02ED"/>
    <w:rsid w:val="00EE16FE"/>
    <w:rsid w:val="00EE3050"/>
    <w:rsid w:val="00EE4059"/>
    <w:rsid w:val="00EE725F"/>
    <w:rsid w:val="00EE72E2"/>
    <w:rsid w:val="00EE7875"/>
    <w:rsid w:val="00EF1CF4"/>
    <w:rsid w:val="00EF2AF0"/>
    <w:rsid w:val="00EF43CF"/>
    <w:rsid w:val="00EF78C8"/>
    <w:rsid w:val="00F0562C"/>
    <w:rsid w:val="00F16681"/>
    <w:rsid w:val="00F1739F"/>
    <w:rsid w:val="00F241A3"/>
    <w:rsid w:val="00F27D8D"/>
    <w:rsid w:val="00F31ACB"/>
    <w:rsid w:val="00F36DFF"/>
    <w:rsid w:val="00F370DE"/>
    <w:rsid w:val="00F41BE2"/>
    <w:rsid w:val="00F42302"/>
    <w:rsid w:val="00F43B1C"/>
    <w:rsid w:val="00F4435C"/>
    <w:rsid w:val="00F45F5D"/>
    <w:rsid w:val="00F46BAF"/>
    <w:rsid w:val="00F50E1F"/>
    <w:rsid w:val="00F521F6"/>
    <w:rsid w:val="00F52809"/>
    <w:rsid w:val="00F555D5"/>
    <w:rsid w:val="00F60BA9"/>
    <w:rsid w:val="00F62A78"/>
    <w:rsid w:val="00F65917"/>
    <w:rsid w:val="00F67D12"/>
    <w:rsid w:val="00F70BAF"/>
    <w:rsid w:val="00F72722"/>
    <w:rsid w:val="00F746B1"/>
    <w:rsid w:val="00F76B8A"/>
    <w:rsid w:val="00F76F43"/>
    <w:rsid w:val="00F81D4E"/>
    <w:rsid w:val="00F925ED"/>
    <w:rsid w:val="00F949D1"/>
    <w:rsid w:val="00F968D3"/>
    <w:rsid w:val="00F97CEC"/>
    <w:rsid w:val="00FB2599"/>
    <w:rsid w:val="00FB28E5"/>
    <w:rsid w:val="00FC1524"/>
    <w:rsid w:val="00FC3786"/>
    <w:rsid w:val="00FC68D0"/>
    <w:rsid w:val="00FD2FAA"/>
    <w:rsid w:val="00FD42CD"/>
    <w:rsid w:val="00FD5509"/>
    <w:rsid w:val="00FE1891"/>
    <w:rsid w:val="00FF081E"/>
    <w:rsid w:val="00FF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F37C76"/>
  <w15:docId w15:val="{B52FB714-D8F4-4E17-9B80-B6E41633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9079E"/>
    <w:pPr>
      <w:spacing w:after="120"/>
      <w:jc w:val="both"/>
    </w:pPr>
    <w:rPr>
      <w:rFonts w:ascii="Arial" w:eastAsia="SimSun" w:hAnsi="Arial"/>
      <w:szCs w:val="24"/>
    </w:rPr>
  </w:style>
  <w:style w:type="paragraph" w:styleId="Heading1">
    <w:name w:val="heading 1"/>
    <w:basedOn w:val="Normal"/>
    <w:next w:val="Normal"/>
    <w:link w:val="Heading1Char"/>
    <w:autoRedefine/>
    <w:qFormat/>
    <w:rsid w:val="000008E6"/>
    <w:pPr>
      <w:keepNext/>
      <w:numPr>
        <w:numId w:val="1"/>
      </w:numPr>
      <w:spacing w:before="120"/>
      <w:outlineLvl w:val="0"/>
    </w:pPr>
    <w:rPr>
      <w:rFonts w:cs="Arial"/>
      <w:b/>
      <w:bCs/>
      <w:color w:val="D70202"/>
      <w:kern w:val="32"/>
      <w:sz w:val="22"/>
      <w:szCs w:val="32"/>
    </w:rPr>
  </w:style>
  <w:style w:type="paragraph" w:styleId="Heading2">
    <w:name w:val="heading 2"/>
    <w:basedOn w:val="Normal"/>
    <w:next w:val="Normal"/>
    <w:link w:val="Heading2Char"/>
    <w:qFormat/>
    <w:rsid w:val="00862280"/>
    <w:pPr>
      <w:keepNext/>
      <w:numPr>
        <w:ilvl w:val="1"/>
        <w:numId w:val="1"/>
      </w:numPr>
      <w:spacing w:before="120"/>
      <w:jc w:val="left"/>
      <w:outlineLvl w:val="1"/>
    </w:pPr>
    <w:rPr>
      <w:rFonts w:cs="Arial"/>
      <w:b/>
      <w:bCs/>
      <w:iCs/>
      <w:szCs w:val="28"/>
    </w:rPr>
  </w:style>
  <w:style w:type="paragraph" w:styleId="Heading3">
    <w:name w:val="heading 3"/>
    <w:basedOn w:val="Normal"/>
    <w:next w:val="Normal"/>
    <w:link w:val="Heading3Char"/>
    <w:qFormat/>
    <w:rsid w:val="004B5FB2"/>
    <w:pPr>
      <w:keepNext/>
      <w:spacing w:before="120"/>
      <w:jc w:val="left"/>
      <w:outlineLvl w:val="2"/>
    </w:pPr>
    <w:rPr>
      <w:rFonts w:ascii="Arial Bold" w:eastAsia="Times New Roman" w:hAnsi="Arial Bold"/>
      <w:bCs/>
      <w:sz w:val="18"/>
    </w:rPr>
  </w:style>
  <w:style w:type="paragraph" w:styleId="Heading4">
    <w:name w:val="heading 4"/>
    <w:basedOn w:val="Normal"/>
    <w:next w:val="Normal"/>
    <w:link w:val="Heading4Char"/>
    <w:qFormat/>
    <w:rsid w:val="00F9079E"/>
    <w:pPr>
      <w:keepNext/>
      <w:numPr>
        <w:numId w:val="2"/>
      </w:numPr>
      <w:spacing w:before="240"/>
      <w:outlineLvl w:val="3"/>
    </w:pPr>
    <w:rPr>
      <w:rFonts w:ascii="Arial Bold" w:hAnsi="Arial Bold"/>
      <w:b/>
      <w:bCs/>
      <w:szCs w:val="28"/>
    </w:rPr>
  </w:style>
  <w:style w:type="paragraph" w:styleId="Heading5">
    <w:name w:val="heading 5"/>
    <w:basedOn w:val="Normal"/>
    <w:next w:val="Normal"/>
    <w:link w:val="Heading5Char"/>
    <w:qFormat/>
    <w:rsid w:val="00F9079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9079E"/>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9079E"/>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9079E"/>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9079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08E6"/>
    <w:rPr>
      <w:rFonts w:ascii="Arial" w:eastAsia="SimSun" w:hAnsi="Arial" w:cs="Arial"/>
      <w:b/>
      <w:bCs/>
      <w:color w:val="D70202"/>
      <w:kern w:val="32"/>
      <w:sz w:val="22"/>
      <w:szCs w:val="32"/>
    </w:rPr>
  </w:style>
  <w:style w:type="character" w:customStyle="1" w:styleId="Heading2Char">
    <w:name w:val="Heading 2 Char"/>
    <w:link w:val="Heading2"/>
    <w:rsid w:val="00862280"/>
    <w:rPr>
      <w:rFonts w:ascii="Arial" w:eastAsia="SimSun" w:hAnsi="Arial" w:cs="Arial"/>
      <w:b/>
      <w:bCs/>
      <w:iCs/>
      <w:szCs w:val="28"/>
    </w:rPr>
  </w:style>
  <w:style w:type="character" w:customStyle="1" w:styleId="Heading4Char">
    <w:name w:val="Heading 4 Char"/>
    <w:link w:val="Heading4"/>
    <w:rsid w:val="00F9079E"/>
    <w:rPr>
      <w:rFonts w:ascii="Arial Bold" w:eastAsia="SimSun" w:hAnsi="Arial Bold"/>
      <w:b/>
      <w:bCs/>
      <w:szCs w:val="28"/>
    </w:rPr>
  </w:style>
  <w:style w:type="character" w:customStyle="1" w:styleId="Heading5Char">
    <w:name w:val="Heading 5 Char"/>
    <w:link w:val="Heading5"/>
    <w:rsid w:val="00F9079E"/>
    <w:rPr>
      <w:rFonts w:ascii="Arial" w:eastAsia="SimSun" w:hAnsi="Arial"/>
      <w:b/>
      <w:bCs/>
      <w:i/>
      <w:iCs/>
      <w:sz w:val="26"/>
      <w:szCs w:val="26"/>
    </w:rPr>
  </w:style>
  <w:style w:type="character" w:customStyle="1" w:styleId="Heading6Char">
    <w:name w:val="Heading 6 Char"/>
    <w:link w:val="Heading6"/>
    <w:rsid w:val="00F9079E"/>
    <w:rPr>
      <w:rFonts w:ascii="Times New Roman" w:eastAsia="SimSun" w:hAnsi="Times New Roman"/>
      <w:b/>
      <w:bCs/>
      <w:sz w:val="22"/>
      <w:szCs w:val="22"/>
    </w:rPr>
  </w:style>
  <w:style w:type="character" w:customStyle="1" w:styleId="Heading7Char">
    <w:name w:val="Heading 7 Char"/>
    <w:link w:val="Heading7"/>
    <w:rsid w:val="00F9079E"/>
    <w:rPr>
      <w:rFonts w:ascii="Times New Roman" w:eastAsia="SimSun" w:hAnsi="Times New Roman"/>
      <w:sz w:val="24"/>
      <w:szCs w:val="24"/>
    </w:rPr>
  </w:style>
  <w:style w:type="character" w:customStyle="1" w:styleId="Heading8Char">
    <w:name w:val="Heading 8 Char"/>
    <w:link w:val="Heading8"/>
    <w:rsid w:val="00F9079E"/>
    <w:rPr>
      <w:rFonts w:ascii="Times New Roman" w:eastAsia="SimSun" w:hAnsi="Times New Roman"/>
      <w:i/>
      <w:iCs/>
      <w:sz w:val="24"/>
      <w:szCs w:val="24"/>
    </w:rPr>
  </w:style>
  <w:style w:type="character" w:customStyle="1" w:styleId="Heading9Char">
    <w:name w:val="Heading 9 Char"/>
    <w:link w:val="Heading9"/>
    <w:rsid w:val="00F9079E"/>
    <w:rPr>
      <w:rFonts w:ascii="Arial" w:eastAsia="SimSun" w:hAnsi="Arial" w:cs="Arial"/>
      <w:sz w:val="22"/>
      <w:szCs w:val="22"/>
    </w:rPr>
  </w:style>
  <w:style w:type="paragraph" w:styleId="Header">
    <w:name w:val="header"/>
    <w:aliases w:val="Proprietary"/>
    <w:basedOn w:val="Normal"/>
    <w:link w:val="HeaderChar"/>
    <w:uiPriority w:val="99"/>
    <w:rsid w:val="00D9456B"/>
    <w:pPr>
      <w:tabs>
        <w:tab w:val="center" w:pos="4320"/>
        <w:tab w:val="right" w:pos="8640"/>
      </w:tabs>
      <w:spacing w:before="120" w:after="0"/>
      <w:jc w:val="center"/>
    </w:pPr>
    <w:rPr>
      <w:b/>
      <w:caps/>
      <w:color w:val="7F7F7F"/>
      <w:sz w:val="18"/>
    </w:rPr>
  </w:style>
  <w:style w:type="character" w:customStyle="1" w:styleId="HeaderChar">
    <w:name w:val="Header Char"/>
    <w:aliases w:val="Proprietary Char"/>
    <w:link w:val="Header"/>
    <w:uiPriority w:val="99"/>
    <w:rsid w:val="00D9456B"/>
    <w:rPr>
      <w:rFonts w:ascii="Arial" w:eastAsia="SimSun" w:hAnsi="Arial"/>
      <w:b/>
      <w:caps/>
      <w:color w:val="7F7F7F"/>
      <w:sz w:val="18"/>
      <w:szCs w:val="24"/>
    </w:rPr>
  </w:style>
  <w:style w:type="paragraph" w:styleId="Footer">
    <w:name w:val="footer"/>
    <w:basedOn w:val="Normal"/>
    <w:link w:val="FooterChar"/>
    <w:rsid w:val="00F9079E"/>
    <w:pPr>
      <w:tabs>
        <w:tab w:val="center" w:pos="4320"/>
        <w:tab w:val="right" w:pos="8640"/>
      </w:tabs>
    </w:pPr>
  </w:style>
  <w:style w:type="character" w:customStyle="1" w:styleId="FooterChar">
    <w:name w:val="Footer Char"/>
    <w:link w:val="Footer"/>
    <w:rsid w:val="00F9079E"/>
    <w:rPr>
      <w:rFonts w:ascii="Arial" w:eastAsia="SimSun" w:hAnsi="Arial" w:cs="Times New Roman"/>
      <w:sz w:val="20"/>
      <w:szCs w:val="24"/>
    </w:rPr>
  </w:style>
  <w:style w:type="character" w:styleId="PageNumber">
    <w:name w:val="page number"/>
    <w:basedOn w:val="DefaultParagraphFont"/>
    <w:rsid w:val="00F9079E"/>
  </w:style>
  <w:style w:type="paragraph" w:styleId="TOC1">
    <w:name w:val="toc 1"/>
    <w:basedOn w:val="Normal"/>
    <w:next w:val="Normal"/>
    <w:autoRedefine/>
    <w:uiPriority w:val="39"/>
    <w:rsid w:val="00586DC6"/>
    <w:rPr>
      <w:b/>
      <w:smallCaps/>
      <w:sz w:val="22"/>
    </w:rPr>
  </w:style>
  <w:style w:type="paragraph" w:styleId="TOC2">
    <w:name w:val="toc 2"/>
    <w:basedOn w:val="Normal"/>
    <w:next w:val="Normal"/>
    <w:autoRedefine/>
    <w:uiPriority w:val="39"/>
    <w:rsid w:val="00F9079E"/>
    <w:pPr>
      <w:tabs>
        <w:tab w:val="left" w:pos="880"/>
        <w:tab w:val="right" w:leader="dot" w:pos="8630"/>
      </w:tabs>
    </w:pPr>
    <w:rPr>
      <w:noProof/>
    </w:rPr>
  </w:style>
  <w:style w:type="character" w:styleId="Hyperlink">
    <w:name w:val="Hyperlink"/>
    <w:uiPriority w:val="99"/>
    <w:rsid w:val="00F9079E"/>
    <w:rPr>
      <w:color w:val="0000FF"/>
      <w:u w:val="single"/>
    </w:rPr>
  </w:style>
  <w:style w:type="paragraph" w:styleId="TableofFigures">
    <w:name w:val="table of figures"/>
    <w:basedOn w:val="Normal"/>
    <w:next w:val="Normal"/>
    <w:uiPriority w:val="99"/>
    <w:rsid w:val="00F9079E"/>
    <w:rPr>
      <w:rFonts w:eastAsia="Arial"/>
    </w:rPr>
  </w:style>
  <w:style w:type="paragraph" w:styleId="BalloonText">
    <w:name w:val="Balloon Text"/>
    <w:basedOn w:val="Normal"/>
    <w:link w:val="BalloonTextChar"/>
    <w:uiPriority w:val="99"/>
    <w:semiHidden/>
    <w:unhideWhenUsed/>
    <w:rsid w:val="00F9079E"/>
    <w:pPr>
      <w:spacing w:after="0"/>
    </w:pPr>
    <w:rPr>
      <w:rFonts w:ascii="Tahoma" w:hAnsi="Tahoma" w:cs="Tahoma"/>
      <w:sz w:val="16"/>
      <w:szCs w:val="16"/>
    </w:rPr>
  </w:style>
  <w:style w:type="character" w:customStyle="1" w:styleId="BalloonTextChar">
    <w:name w:val="Balloon Text Char"/>
    <w:link w:val="BalloonText"/>
    <w:uiPriority w:val="99"/>
    <w:semiHidden/>
    <w:rsid w:val="00F9079E"/>
    <w:rPr>
      <w:rFonts w:ascii="Tahoma" w:eastAsia="SimSun" w:hAnsi="Tahoma" w:cs="Tahoma"/>
      <w:sz w:val="16"/>
      <w:szCs w:val="16"/>
    </w:rPr>
  </w:style>
  <w:style w:type="paragraph" w:styleId="BodyText">
    <w:name w:val="Body Text"/>
    <w:aliases w:val="NoticeText-List,NCDOT Body Text,NCDOT Body Text1,body text,body text1,bt,body text2,bt1,body text3,bt2,body text4,bt3,body text5,bt4,body text6,bt5,body text7,bt6,body text8,bt7,body text11,body text21,bt11,body text31,bt21,body text41,bt31,bd"/>
    <w:basedOn w:val="Normal"/>
    <w:link w:val="BodyTextChar"/>
    <w:rsid w:val="00F9079E"/>
    <w:pPr>
      <w:tabs>
        <w:tab w:val="num" w:pos="0"/>
      </w:tabs>
      <w:spacing w:after="0" w:line="240" w:lineRule="atLeast"/>
      <w:ind w:right="-720"/>
      <w:jc w:val="left"/>
    </w:pPr>
    <w:rPr>
      <w:rFonts w:ascii="Book Antiqua" w:eastAsia="Times New Roman" w:hAnsi="Book Antiqua"/>
      <w:color w:val="000000"/>
      <w:sz w:val="22"/>
      <w:szCs w:val="22"/>
      <w:lang w:bidi="he-IL"/>
    </w:rPr>
  </w:style>
  <w:style w:type="character" w:customStyle="1" w:styleId="BodyTextChar">
    <w:name w:val="Body Text Char"/>
    <w:aliases w:val="NoticeText-List Char,NCDOT Body Text Char,NCDOT Body Text1 Char,body text Char,body text1 Char,bt Char,body text2 Char,bt1 Char,body text3 Char,bt2 Char,body text4 Char,bt3 Char,body text5 Char,bt4 Char,body text6 Char,bt5 Char,bt6 Char"/>
    <w:link w:val="BodyText"/>
    <w:rsid w:val="00F9079E"/>
    <w:rPr>
      <w:rFonts w:ascii="Book Antiqua" w:eastAsia="Times New Roman" w:hAnsi="Book Antiqua" w:cs="Times New Roman"/>
      <w:color w:val="000000"/>
      <w:lang w:bidi="he-IL"/>
    </w:rPr>
  </w:style>
  <w:style w:type="paragraph" w:customStyle="1" w:styleId="TableText">
    <w:name w:val="Table Text"/>
    <w:rsid w:val="00F9079E"/>
    <w:pPr>
      <w:spacing w:before="60" w:after="60"/>
    </w:pPr>
    <w:rPr>
      <w:rFonts w:ascii="Times New Roman" w:eastAsia="Times New Roman" w:hAnsi="Times New Roman"/>
    </w:rPr>
  </w:style>
  <w:style w:type="paragraph" w:customStyle="1" w:styleId="LightGrid-Accent31">
    <w:name w:val="Light Grid - Accent 31"/>
    <w:basedOn w:val="Normal"/>
    <w:uiPriority w:val="34"/>
    <w:qFormat/>
    <w:rsid w:val="00F9079E"/>
    <w:pPr>
      <w:spacing w:after="200" w:line="276" w:lineRule="auto"/>
      <w:ind w:left="720"/>
      <w:contextualSpacing/>
      <w:jc w:val="left"/>
    </w:pPr>
    <w:rPr>
      <w:rFonts w:ascii="Calibri" w:eastAsia="Calibri" w:hAnsi="Calibri"/>
      <w:sz w:val="22"/>
      <w:szCs w:val="22"/>
    </w:rPr>
  </w:style>
  <w:style w:type="paragraph" w:styleId="Caption">
    <w:name w:val="caption"/>
    <w:basedOn w:val="Normal"/>
    <w:next w:val="Normal"/>
    <w:qFormat/>
    <w:rsid w:val="00713F1F"/>
    <w:pPr>
      <w:jc w:val="center"/>
    </w:pPr>
    <w:rPr>
      <w:b/>
      <w:bCs/>
      <w:sz w:val="18"/>
      <w:szCs w:val="18"/>
    </w:rPr>
  </w:style>
  <w:style w:type="character" w:customStyle="1" w:styleId="EndnoteTextChar">
    <w:name w:val="Endnote Text Char"/>
    <w:link w:val="EndnoteText"/>
    <w:uiPriority w:val="99"/>
    <w:semiHidden/>
    <w:rsid w:val="00F9079E"/>
    <w:rPr>
      <w:rFonts w:ascii="Arial" w:eastAsia="SimSun" w:hAnsi="Arial" w:cs="Times New Roman"/>
      <w:sz w:val="20"/>
      <w:szCs w:val="20"/>
    </w:rPr>
  </w:style>
  <w:style w:type="paragraph" w:styleId="EndnoteText">
    <w:name w:val="endnote text"/>
    <w:basedOn w:val="Normal"/>
    <w:link w:val="EndnoteTextChar"/>
    <w:uiPriority w:val="99"/>
    <w:semiHidden/>
    <w:unhideWhenUsed/>
    <w:rsid w:val="00F9079E"/>
    <w:rPr>
      <w:szCs w:val="20"/>
    </w:rPr>
  </w:style>
  <w:style w:type="paragraph" w:styleId="FootnoteText">
    <w:name w:val="footnote text"/>
    <w:basedOn w:val="Normal"/>
    <w:link w:val="FootnoteTextChar"/>
    <w:semiHidden/>
    <w:unhideWhenUsed/>
    <w:rsid w:val="00F9079E"/>
    <w:rPr>
      <w:szCs w:val="20"/>
    </w:rPr>
  </w:style>
  <w:style w:type="character" w:customStyle="1" w:styleId="FootnoteTextChar">
    <w:name w:val="Footnote Text Char"/>
    <w:link w:val="FootnoteText"/>
    <w:uiPriority w:val="99"/>
    <w:semiHidden/>
    <w:rsid w:val="00F9079E"/>
    <w:rPr>
      <w:rFonts w:ascii="Arial" w:eastAsia="SimSun" w:hAnsi="Arial" w:cs="Times New Roman"/>
      <w:sz w:val="20"/>
      <w:szCs w:val="20"/>
    </w:rPr>
  </w:style>
  <w:style w:type="character" w:styleId="FootnoteReference">
    <w:name w:val="footnote reference"/>
    <w:semiHidden/>
    <w:unhideWhenUsed/>
    <w:rsid w:val="00F9079E"/>
    <w:rPr>
      <w:vertAlign w:val="superscript"/>
    </w:rPr>
  </w:style>
  <w:style w:type="table" w:styleId="TableGrid">
    <w:name w:val="Table Grid"/>
    <w:basedOn w:val="TableNormal"/>
    <w:uiPriority w:val="59"/>
    <w:rsid w:val="00AB19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CF4B7C"/>
    <w:rPr>
      <w:sz w:val="16"/>
      <w:szCs w:val="16"/>
    </w:rPr>
  </w:style>
  <w:style w:type="paragraph" w:styleId="CommentText">
    <w:name w:val="annotation text"/>
    <w:basedOn w:val="Normal"/>
    <w:link w:val="CommentTextChar"/>
    <w:uiPriority w:val="99"/>
    <w:semiHidden/>
    <w:unhideWhenUsed/>
    <w:rsid w:val="00CF4B7C"/>
    <w:rPr>
      <w:szCs w:val="20"/>
    </w:rPr>
  </w:style>
  <w:style w:type="character" w:customStyle="1" w:styleId="CommentTextChar">
    <w:name w:val="Comment Text Char"/>
    <w:link w:val="CommentText"/>
    <w:uiPriority w:val="99"/>
    <w:semiHidden/>
    <w:rsid w:val="00CF4B7C"/>
    <w:rPr>
      <w:rFonts w:ascii="Arial" w:eastAsia="SimSun" w:hAnsi="Arial"/>
    </w:rPr>
  </w:style>
  <w:style w:type="paragraph" w:styleId="CommentSubject">
    <w:name w:val="annotation subject"/>
    <w:basedOn w:val="CommentText"/>
    <w:next w:val="CommentText"/>
    <w:link w:val="CommentSubjectChar"/>
    <w:uiPriority w:val="99"/>
    <w:semiHidden/>
    <w:unhideWhenUsed/>
    <w:rsid w:val="00CF4B7C"/>
    <w:rPr>
      <w:b/>
      <w:bCs/>
    </w:rPr>
  </w:style>
  <w:style w:type="character" w:customStyle="1" w:styleId="CommentSubjectChar">
    <w:name w:val="Comment Subject Char"/>
    <w:link w:val="CommentSubject"/>
    <w:uiPriority w:val="99"/>
    <w:semiHidden/>
    <w:rsid w:val="00CF4B7C"/>
    <w:rPr>
      <w:rFonts w:ascii="Arial" w:eastAsia="SimSun" w:hAnsi="Arial"/>
      <w:b/>
      <w:bCs/>
    </w:rPr>
  </w:style>
  <w:style w:type="character" w:customStyle="1" w:styleId="Heading3Char">
    <w:name w:val="Heading 3 Char"/>
    <w:link w:val="Heading3"/>
    <w:rsid w:val="00973893"/>
    <w:rPr>
      <w:rFonts w:ascii="Arial Bold" w:eastAsia="Times New Roman" w:hAnsi="Arial Bold"/>
      <w:bCs/>
      <w:sz w:val="18"/>
      <w:szCs w:val="24"/>
    </w:rPr>
  </w:style>
  <w:style w:type="paragraph" w:styleId="TOC3">
    <w:name w:val="toc 3"/>
    <w:basedOn w:val="Normal"/>
    <w:next w:val="Normal"/>
    <w:autoRedefine/>
    <w:uiPriority w:val="39"/>
    <w:unhideWhenUsed/>
    <w:rsid w:val="00212AE5"/>
    <w:pPr>
      <w:spacing w:after="100"/>
      <w:ind w:left="400"/>
    </w:pPr>
  </w:style>
  <w:style w:type="paragraph" w:customStyle="1" w:styleId="BodyBullet">
    <w:name w:val="Body Bullet"/>
    <w:autoRedefine/>
    <w:rsid w:val="00437045"/>
    <w:pPr>
      <w:numPr>
        <w:numId w:val="3"/>
      </w:numPr>
      <w:suppressAutoHyphens/>
      <w:spacing w:line="312" w:lineRule="auto"/>
    </w:pPr>
    <w:rPr>
      <w:rFonts w:ascii="Arial" w:eastAsia="ヒラギノ角ゴ Pro W3" w:hAnsi="Arial"/>
      <w:color w:val="404040"/>
      <w:szCs w:val="24"/>
    </w:rPr>
  </w:style>
  <w:style w:type="paragraph" w:customStyle="1" w:styleId="TableText1">
    <w:name w:val="Table Text1"/>
    <w:basedOn w:val="Normal"/>
    <w:qFormat/>
    <w:rsid w:val="001C1CED"/>
    <w:pPr>
      <w:suppressAutoHyphens/>
      <w:spacing w:after="180" w:line="312" w:lineRule="auto"/>
      <w:jc w:val="left"/>
    </w:pPr>
    <w:rPr>
      <w:rFonts w:eastAsia="ヒラギノ角ゴ Pro W3"/>
      <w:color w:val="000000"/>
      <w:szCs w:val="22"/>
    </w:rPr>
  </w:style>
  <w:style w:type="character" w:styleId="Emphasis">
    <w:name w:val="Emphasis"/>
    <w:qFormat/>
    <w:rsid w:val="00E8643D"/>
    <w:rPr>
      <w:rFonts w:ascii="75 Helvetica Bold" w:eastAsia="ヒラギノ角ゴ Pro W3" w:hAnsi="75 Helvetica Bold"/>
      <w:b w:val="0"/>
      <w:i w:val="0"/>
      <w:sz w:val="20"/>
    </w:rPr>
  </w:style>
  <w:style w:type="character" w:styleId="FollowedHyperlink">
    <w:name w:val="FollowedHyperlink"/>
    <w:rsid w:val="005D254B"/>
    <w:rPr>
      <w:color w:val="800080"/>
      <w:u w:val="single"/>
    </w:rPr>
  </w:style>
  <w:style w:type="paragraph" w:customStyle="1" w:styleId="BodyBulletBOLD">
    <w:name w:val="Body Bullet BOLD"/>
    <w:basedOn w:val="BodyBullet"/>
    <w:qFormat/>
    <w:rsid w:val="00115009"/>
    <w:rPr>
      <w:b/>
    </w:rPr>
  </w:style>
  <w:style w:type="paragraph" w:customStyle="1" w:styleId="AddressBlock">
    <w:name w:val="Address Block"/>
    <w:next w:val="Caption"/>
    <w:qFormat/>
    <w:rsid w:val="00FA57A2"/>
    <w:pPr>
      <w:spacing w:before="50" w:after="50"/>
    </w:pPr>
    <w:rPr>
      <w:rFonts w:ascii="Arial" w:eastAsia="SimSun" w:hAnsi="Arial"/>
      <w:color w:val="808080"/>
      <w:sz w:val="22"/>
      <w:szCs w:val="24"/>
    </w:rPr>
  </w:style>
  <w:style w:type="character" w:customStyle="1" w:styleId="SyeedMansur">
    <w:name w:val="Syeed Mansur"/>
    <w:semiHidden/>
    <w:rsid w:val="00770FE9"/>
    <w:rPr>
      <w:rFonts w:ascii="Arial" w:hAnsi="Arial" w:cs="Arial"/>
      <w:color w:val="auto"/>
      <w:sz w:val="20"/>
      <w:szCs w:val="20"/>
    </w:rPr>
  </w:style>
  <w:style w:type="character" w:styleId="Strong">
    <w:name w:val="Strong"/>
    <w:qFormat/>
    <w:rsid w:val="00770FE9"/>
    <w:rPr>
      <w:b/>
      <w:bCs/>
    </w:rPr>
  </w:style>
  <w:style w:type="paragraph" w:customStyle="1" w:styleId="StyleArial10ptJustified">
    <w:name w:val="Style Arial 10 pt Justified"/>
    <w:basedOn w:val="Normal"/>
    <w:rsid w:val="00770FE9"/>
    <w:rPr>
      <w:rFonts w:eastAsia="Times New Roman"/>
      <w:szCs w:val="20"/>
    </w:rPr>
  </w:style>
  <w:style w:type="paragraph" w:styleId="PlainText">
    <w:name w:val="Plain Text"/>
    <w:basedOn w:val="Normal"/>
    <w:link w:val="PlainTextChar"/>
    <w:rsid w:val="00770FE9"/>
    <w:rPr>
      <w:rFonts w:ascii="Courier New" w:eastAsia="Times New Roman" w:hAnsi="Courier New" w:cs="Courier New"/>
      <w:szCs w:val="20"/>
    </w:rPr>
  </w:style>
  <w:style w:type="character" w:customStyle="1" w:styleId="PlainTextChar">
    <w:name w:val="Plain Text Char"/>
    <w:link w:val="PlainText"/>
    <w:rsid w:val="00770FE9"/>
    <w:rPr>
      <w:rFonts w:ascii="Courier New" w:eastAsia="Times New Roman" w:hAnsi="Courier New" w:cs="Courier New"/>
    </w:rPr>
  </w:style>
  <w:style w:type="character" w:customStyle="1" w:styleId="emailstyle17">
    <w:name w:val="emailstyle17"/>
    <w:semiHidden/>
    <w:rsid w:val="00770FE9"/>
    <w:rPr>
      <w:rFonts w:ascii="Arial" w:hAnsi="Arial" w:cs="Arial" w:hint="default"/>
      <w:color w:val="auto"/>
      <w:sz w:val="20"/>
      <w:szCs w:val="20"/>
    </w:rPr>
  </w:style>
  <w:style w:type="paragraph" w:customStyle="1" w:styleId="QuoteGraphicDescription">
    <w:name w:val="Quote/Graphic Description"/>
    <w:basedOn w:val="Caption"/>
    <w:qFormat/>
    <w:rsid w:val="00586DC6"/>
    <w:rPr>
      <w:rFonts w:cs="Arial"/>
      <w:b w:val="0"/>
      <w:color w:val="4F81BD"/>
      <w:sz w:val="20"/>
      <w:szCs w:val="20"/>
    </w:rPr>
  </w:style>
  <w:style w:type="paragraph" w:customStyle="1" w:styleId="TOCtitle">
    <w:name w:val="TOC title"/>
    <w:basedOn w:val="TOC1"/>
    <w:qFormat/>
    <w:rsid w:val="00586DC6"/>
    <w:rPr>
      <w:caps/>
      <w:smallCaps w:val="0"/>
    </w:rPr>
  </w:style>
  <w:style w:type="paragraph" w:customStyle="1" w:styleId="HeaderTitle">
    <w:name w:val="Header Title"/>
    <w:basedOn w:val="Header"/>
    <w:qFormat/>
    <w:rsid w:val="008F66BF"/>
    <w:pPr>
      <w:jc w:val="right"/>
    </w:pPr>
    <w:rPr>
      <w:i/>
      <w:caps w:val="0"/>
    </w:rPr>
  </w:style>
  <w:style w:type="paragraph" w:customStyle="1" w:styleId="Proprietary2">
    <w:name w:val="Proprietary 2"/>
    <w:basedOn w:val="Header"/>
    <w:qFormat/>
    <w:rsid w:val="00D9456B"/>
    <w:pPr>
      <w:spacing w:before="240"/>
    </w:pPr>
  </w:style>
  <w:style w:type="paragraph" w:styleId="ListParagraph">
    <w:name w:val="List Paragraph"/>
    <w:basedOn w:val="Normal"/>
    <w:autoRedefine/>
    <w:uiPriority w:val="34"/>
    <w:qFormat/>
    <w:rsid w:val="00C54DF2"/>
    <w:pPr>
      <w:numPr>
        <w:numId w:val="22"/>
      </w:numPr>
      <w:spacing w:after="200" w:line="276" w:lineRule="auto"/>
      <w:contextualSpacing/>
      <w:jc w:val="left"/>
    </w:pPr>
    <w:rPr>
      <w:rFonts w:eastAsia="Calibri"/>
      <w:szCs w:val="22"/>
    </w:rPr>
  </w:style>
  <w:style w:type="paragraph" w:styleId="Revision">
    <w:name w:val="Revision"/>
    <w:hidden/>
    <w:semiHidden/>
    <w:rsid w:val="00E62E99"/>
    <w:rPr>
      <w:rFonts w:ascii="Arial" w:eastAsia="SimSun" w:hAnsi="Arial"/>
      <w:szCs w:val="24"/>
    </w:rPr>
  </w:style>
  <w:style w:type="paragraph" w:styleId="Bibliography">
    <w:name w:val="Bibliography"/>
    <w:basedOn w:val="Normal"/>
    <w:next w:val="Normal"/>
    <w:semiHidden/>
    <w:unhideWhenUsed/>
    <w:rsid w:val="00FF081E"/>
  </w:style>
  <w:style w:type="paragraph" w:styleId="BlockText">
    <w:name w:val="Block Text"/>
    <w:basedOn w:val="Normal"/>
    <w:semiHidden/>
    <w:unhideWhenUsed/>
    <w:rsid w:val="00FF081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FF081E"/>
    <w:pPr>
      <w:spacing w:line="480" w:lineRule="auto"/>
    </w:pPr>
  </w:style>
  <w:style w:type="character" w:customStyle="1" w:styleId="BodyText2Char">
    <w:name w:val="Body Text 2 Char"/>
    <w:basedOn w:val="DefaultParagraphFont"/>
    <w:link w:val="BodyText2"/>
    <w:semiHidden/>
    <w:rsid w:val="00FF081E"/>
    <w:rPr>
      <w:rFonts w:ascii="Arial" w:eastAsia="SimSun" w:hAnsi="Arial"/>
      <w:szCs w:val="24"/>
    </w:rPr>
  </w:style>
  <w:style w:type="paragraph" w:styleId="BodyText3">
    <w:name w:val="Body Text 3"/>
    <w:basedOn w:val="Normal"/>
    <w:link w:val="BodyText3Char"/>
    <w:semiHidden/>
    <w:unhideWhenUsed/>
    <w:rsid w:val="00FF081E"/>
    <w:rPr>
      <w:sz w:val="16"/>
      <w:szCs w:val="16"/>
    </w:rPr>
  </w:style>
  <w:style w:type="character" w:customStyle="1" w:styleId="BodyText3Char">
    <w:name w:val="Body Text 3 Char"/>
    <w:basedOn w:val="DefaultParagraphFont"/>
    <w:link w:val="BodyText3"/>
    <w:semiHidden/>
    <w:rsid w:val="00FF081E"/>
    <w:rPr>
      <w:rFonts w:ascii="Arial" w:eastAsia="SimSun" w:hAnsi="Arial"/>
      <w:sz w:val="16"/>
      <w:szCs w:val="16"/>
    </w:rPr>
  </w:style>
  <w:style w:type="paragraph" w:styleId="BodyTextFirstIndent">
    <w:name w:val="Body Text First Indent"/>
    <w:basedOn w:val="BodyText"/>
    <w:link w:val="BodyTextFirstIndentChar"/>
    <w:rsid w:val="00FF081E"/>
    <w:pPr>
      <w:tabs>
        <w:tab w:val="clear" w:pos="0"/>
      </w:tabs>
      <w:spacing w:after="120" w:line="240" w:lineRule="auto"/>
      <w:ind w:right="0" w:firstLine="360"/>
      <w:jc w:val="both"/>
    </w:pPr>
    <w:rPr>
      <w:rFonts w:ascii="Arial" w:eastAsia="SimSun" w:hAnsi="Arial"/>
      <w:color w:val="auto"/>
      <w:sz w:val="20"/>
      <w:szCs w:val="24"/>
      <w:lang w:bidi="ar-SA"/>
    </w:rPr>
  </w:style>
  <w:style w:type="character" w:customStyle="1" w:styleId="BodyTextFirstIndentChar">
    <w:name w:val="Body Text First Indent Char"/>
    <w:basedOn w:val="BodyTextChar"/>
    <w:link w:val="BodyTextFirstIndent"/>
    <w:rsid w:val="00FF081E"/>
    <w:rPr>
      <w:rFonts w:ascii="Arial" w:eastAsia="SimSun" w:hAnsi="Arial" w:cs="Times New Roman"/>
      <w:color w:val="000000"/>
      <w:szCs w:val="24"/>
      <w:lang w:bidi="he-IL"/>
    </w:rPr>
  </w:style>
  <w:style w:type="paragraph" w:styleId="BodyTextIndent">
    <w:name w:val="Body Text Indent"/>
    <w:basedOn w:val="Normal"/>
    <w:link w:val="BodyTextIndentChar"/>
    <w:semiHidden/>
    <w:unhideWhenUsed/>
    <w:rsid w:val="00FF081E"/>
    <w:pPr>
      <w:ind w:left="360"/>
    </w:pPr>
  </w:style>
  <w:style w:type="character" w:customStyle="1" w:styleId="BodyTextIndentChar">
    <w:name w:val="Body Text Indent Char"/>
    <w:basedOn w:val="DefaultParagraphFont"/>
    <w:link w:val="BodyTextIndent"/>
    <w:semiHidden/>
    <w:rsid w:val="00FF081E"/>
    <w:rPr>
      <w:rFonts w:ascii="Arial" w:eastAsia="SimSun" w:hAnsi="Arial"/>
      <w:szCs w:val="24"/>
    </w:rPr>
  </w:style>
  <w:style w:type="paragraph" w:styleId="BodyTextFirstIndent2">
    <w:name w:val="Body Text First Indent 2"/>
    <w:basedOn w:val="BodyTextIndent"/>
    <w:link w:val="BodyTextFirstIndent2Char"/>
    <w:semiHidden/>
    <w:unhideWhenUsed/>
    <w:rsid w:val="00FF081E"/>
    <w:pPr>
      <w:ind w:firstLine="360"/>
    </w:pPr>
  </w:style>
  <w:style w:type="character" w:customStyle="1" w:styleId="BodyTextFirstIndent2Char">
    <w:name w:val="Body Text First Indent 2 Char"/>
    <w:basedOn w:val="BodyTextIndentChar"/>
    <w:link w:val="BodyTextFirstIndent2"/>
    <w:semiHidden/>
    <w:rsid w:val="00FF081E"/>
    <w:rPr>
      <w:rFonts w:ascii="Arial" w:eastAsia="SimSun" w:hAnsi="Arial"/>
      <w:szCs w:val="24"/>
    </w:rPr>
  </w:style>
  <w:style w:type="paragraph" w:styleId="BodyTextIndent2">
    <w:name w:val="Body Text Indent 2"/>
    <w:basedOn w:val="Normal"/>
    <w:link w:val="BodyTextIndent2Char"/>
    <w:semiHidden/>
    <w:unhideWhenUsed/>
    <w:rsid w:val="00FF081E"/>
    <w:pPr>
      <w:spacing w:line="480" w:lineRule="auto"/>
      <w:ind w:left="360"/>
    </w:pPr>
  </w:style>
  <w:style w:type="character" w:customStyle="1" w:styleId="BodyTextIndent2Char">
    <w:name w:val="Body Text Indent 2 Char"/>
    <w:basedOn w:val="DefaultParagraphFont"/>
    <w:link w:val="BodyTextIndent2"/>
    <w:semiHidden/>
    <w:rsid w:val="00FF081E"/>
    <w:rPr>
      <w:rFonts w:ascii="Arial" w:eastAsia="SimSun" w:hAnsi="Arial"/>
      <w:szCs w:val="24"/>
    </w:rPr>
  </w:style>
  <w:style w:type="paragraph" w:styleId="BodyTextIndent3">
    <w:name w:val="Body Text Indent 3"/>
    <w:basedOn w:val="Normal"/>
    <w:link w:val="BodyTextIndent3Char"/>
    <w:semiHidden/>
    <w:unhideWhenUsed/>
    <w:rsid w:val="00FF081E"/>
    <w:pPr>
      <w:ind w:left="360"/>
    </w:pPr>
    <w:rPr>
      <w:sz w:val="16"/>
      <w:szCs w:val="16"/>
    </w:rPr>
  </w:style>
  <w:style w:type="character" w:customStyle="1" w:styleId="BodyTextIndent3Char">
    <w:name w:val="Body Text Indent 3 Char"/>
    <w:basedOn w:val="DefaultParagraphFont"/>
    <w:link w:val="BodyTextIndent3"/>
    <w:semiHidden/>
    <w:rsid w:val="00FF081E"/>
    <w:rPr>
      <w:rFonts w:ascii="Arial" w:eastAsia="SimSun" w:hAnsi="Arial"/>
      <w:sz w:val="16"/>
      <w:szCs w:val="16"/>
    </w:rPr>
  </w:style>
  <w:style w:type="paragraph" w:styleId="Closing">
    <w:name w:val="Closing"/>
    <w:basedOn w:val="Normal"/>
    <w:link w:val="ClosingChar"/>
    <w:semiHidden/>
    <w:unhideWhenUsed/>
    <w:rsid w:val="00FF081E"/>
    <w:pPr>
      <w:spacing w:after="0"/>
      <w:ind w:left="4320"/>
    </w:pPr>
  </w:style>
  <w:style w:type="character" w:customStyle="1" w:styleId="ClosingChar">
    <w:name w:val="Closing Char"/>
    <w:basedOn w:val="DefaultParagraphFont"/>
    <w:link w:val="Closing"/>
    <w:semiHidden/>
    <w:rsid w:val="00FF081E"/>
    <w:rPr>
      <w:rFonts w:ascii="Arial" w:eastAsia="SimSun" w:hAnsi="Arial"/>
      <w:szCs w:val="24"/>
    </w:rPr>
  </w:style>
  <w:style w:type="paragraph" w:styleId="Date">
    <w:name w:val="Date"/>
    <w:basedOn w:val="Normal"/>
    <w:next w:val="Normal"/>
    <w:link w:val="DateChar"/>
    <w:rsid w:val="00FF081E"/>
  </w:style>
  <w:style w:type="character" w:customStyle="1" w:styleId="DateChar">
    <w:name w:val="Date Char"/>
    <w:basedOn w:val="DefaultParagraphFont"/>
    <w:link w:val="Date"/>
    <w:rsid w:val="00FF081E"/>
    <w:rPr>
      <w:rFonts w:ascii="Arial" w:eastAsia="SimSun" w:hAnsi="Arial"/>
      <w:szCs w:val="24"/>
    </w:rPr>
  </w:style>
  <w:style w:type="paragraph" w:styleId="DocumentMap">
    <w:name w:val="Document Map"/>
    <w:basedOn w:val="Normal"/>
    <w:link w:val="DocumentMapChar"/>
    <w:semiHidden/>
    <w:unhideWhenUsed/>
    <w:rsid w:val="00FF081E"/>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FF081E"/>
    <w:rPr>
      <w:rFonts w:ascii="Segoe UI" w:eastAsia="SimSun" w:hAnsi="Segoe UI" w:cs="Segoe UI"/>
      <w:sz w:val="16"/>
      <w:szCs w:val="16"/>
    </w:rPr>
  </w:style>
  <w:style w:type="paragraph" w:styleId="E-mailSignature">
    <w:name w:val="E-mail Signature"/>
    <w:basedOn w:val="Normal"/>
    <w:link w:val="E-mailSignatureChar"/>
    <w:semiHidden/>
    <w:unhideWhenUsed/>
    <w:rsid w:val="00FF081E"/>
    <w:pPr>
      <w:spacing w:after="0"/>
    </w:pPr>
  </w:style>
  <w:style w:type="character" w:customStyle="1" w:styleId="E-mailSignatureChar">
    <w:name w:val="E-mail Signature Char"/>
    <w:basedOn w:val="DefaultParagraphFont"/>
    <w:link w:val="E-mailSignature"/>
    <w:semiHidden/>
    <w:rsid w:val="00FF081E"/>
    <w:rPr>
      <w:rFonts w:ascii="Arial" w:eastAsia="SimSun" w:hAnsi="Arial"/>
      <w:szCs w:val="24"/>
    </w:rPr>
  </w:style>
  <w:style w:type="paragraph" w:styleId="EnvelopeAddress">
    <w:name w:val="envelope address"/>
    <w:basedOn w:val="Normal"/>
    <w:semiHidden/>
    <w:unhideWhenUsed/>
    <w:rsid w:val="00FF081E"/>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semiHidden/>
    <w:unhideWhenUsed/>
    <w:rsid w:val="00FF081E"/>
    <w:pPr>
      <w:spacing w:after="0"/>
    </w:pPr>
    <w:rPr>
      <w:rFonts w:asciiTheme="majorHAnsi" w:eastAsiaTheme="majorEastAsia" w:hAnsiTheme="majorHAnsi" w:cstheme="majorBidi"/>
      <w:szCs w:val="20"/>
    </w:rPr>
  </w:style>
  <w:style w:type="paragraph" w:styleId="HTMLAddress">
    <w:name w:val="HTML Address"/>
    <w:basedOn w:val="Normal"/>
    <w:link w:val="HTMLAddressChar"/>
    <w:semiHidden/>
    <w:unhideWhenUsed/>
    <w:rsid w:val="00FF081E"/>
    <w:pPr>
      <w:spacing w:after="0"/>
    </w:pPr>
    <w:rPr>
      <w:i/>
      <w:iCs/>
    </w:rPr>
  </w:style>
  <w:style w:type="character" w:customStyle="1" w:styleId="HTMLAddressChar">
    <w:name w:val="HTML Address Char"/>
    <w:basedOn w:val="DefaultParagraphFont"/>
    <w:link w:val="HTMLAddress"/>
    <w:semiHidden/>
    <w:rsid w:val="00FF081E"/>
    <w:rPr>
      <w:rFonts w:ascii="Arial" w:eastAsia="SimSun" w:hAnsi="Arial"/>
      <w:i/>
      <w:iCs/>
      <w:szCs w:val="24"/>
    </w:rPr>
  </w:style>
  <w:style w:type="paragraph" w:styleId="HTMLPreformatted">
    <w:name w:val="HTML Preformatted"/>
    <w:basedOn w:val="Normal"/>
    <w:link w:val="HTMLPreformattedChar"/>
    <w:semiHidden/>
    <w:unhideWhenUsed/>
    <w:rsid w:val="00FF081E"/>
    <w:pPr>
      <w:spacing w:after="0"/>
    </w:pPr>
    <w:rPr>
      <w:rFonts w:ascii="Consolas" w:hAnsi="Consolas" w:cs="Consolas"/>
      <w:szCs w:val="20"/>
    </w:rPr>
  </w:style>
  <w:style w:type="character" w:customStyle="1" w:styleId="HTMLPreformattedChar">
    <w:name w:val="HTML Preformatted Char"/>
    <w:basedOn w:val="DefaultParagraphFont"/>
    <w:link w:val="HTMLPreformatted"/>
    <w:semiHidden/>
    <w:rsid w:val="00FF081E"/>
    <w:rPr>
      <w:rFonts w:ascii="Consolas" w:eastAsia="SimSun" w:hAnsi="Consolas" w:cs="Consolas"/>
    </w:rPr>
  </w:style>
  <w:style w:type="paragraph" w:styleId="Index1">
    <w:name w:val="index 1"/>
    <w:basedOn w:val="Normal"/>
    <w:next w:val="Normal"/>
    <w:autoRedefine/>
    <w:semiHidden/>
    <w:unhideWhenUsed/>
    <w:rsid w:val="00FF081E"/>
    <w:pPr>
      <w:spacing w:after="0"/>
      <w:ind w:left="200" w:hanging="200"/>
    </w:pPr>
  </w:style>
  <w:style w:type="paragraph" w:styleId="Index2">
    <w:name w:val="index 2"/>
    <w:basedOn w:val="Normal"/>
    <w:next w:val="Normal"/>
    <w:autoRedefine/>
    <w:semiHidden/>
    <w:unhideWhenUsed/>
    <w:rsid w:val="00FF081E"/>
    <w:pPr>
      <w:spacing w:after="0"/>
      <w:ind w:left="400" w:hanging="200"/>
    </w:pPr>
  </w:style>
  <w:style w:type="paragraph" w:styleId="Index3">
    <w:name w:val="index 3"/>
    <w:basedOn w:val="Normal"/>
    <w:next w:val="Normal"/>
    <w:autoRedefine/>
    <w:semiHidden/>
    <w:unhideWhenUsed/>
    <w:rsid w:val="00FF081E"/>
    <w:pPr>
      <w:spacing w:after="0"/>
      <w:ind w:left="600" w:hanging="200"/>
    </w:pPr>
  </w:style>
  <w:style w:type="paragraph" w:styleId="Index4">
    <w:name w:val="index 4"/>
    <w:basedOn w:val="Normal"/>
    <w:next w:val="Normal"/>
    <w:autoRedefine/>
    <w:semiHidden/>
    <w:unhideWhenUsed/>
    <w:rsid w:val="00FF081E"/>
    <w:pPr>
      <w:spacing w:after="0"/>
      <w:ind w:left="800" w:hanging="200"/>
    </w:pPr>
  </w:style>
  <w:style w:type="paragraph" w:styleId="Index5">
    <w:name w:val="index 5"/>
    <w:basedOn w:val="Normal"/>
    <w:next w:val="Normal"/>
    <w:autoRedefine/>
    <w:semiHidden/>
    <w:unhideWhenUsed/>
    <w:rsid w:val="00FF081E"/>
    <w:pPr>
      <w:spacing w:after="0"/>
      <w:ind w:left="1000" w:hanging="200"/>
    </w:pPr>
  </w:style>
  <w:style w:type="paragraph" w:styleId="Index6">
    <w:name w:val="index 6"/>
    <w:basedOn w:val="Normal"/>
    <w:next w:val="Normal"/>
    <w:autoRedefine/>
    <w:semiHidden/>
    <w:unhideWhenUsed/>
    <w:rsid w:val="00FF081E"/>
    <w:pPr>
      <w:spacing w:after="0"/>
      <w:ind w:left="1200" w:hanging="200"/>
    </w:pPr>
  </w:style>
  <w:style w:type="paragraph" w:styleId="Index7">
    <w:name w:val="index 7"/>
    <w:basedOn w:val="Normal"/>
    <w:next w:val="Normal"/>
    <w:autoRedefine/>
    <w:semiHidden/>
    <w:unhideWhenUsed/>
    <w:rsid w:val="00FF081E"/>
    <w:pPr>
      <w:spacing w:after="0"/>
      <w:ind w:left="1400" w:hanging="200"/>
    </w:pPr>
  </w:style>
  <w:style w:type="paragraph" w:styleId="Index8">
    <w:name w:val="index 8"/>
    <w:basedOn w:val="Normal"/>
    <w:next w:val="Normal"/>
    <w:autoRedefine/>
    <w:semiHidden/>
    <w:unhideWhenUsed/>
    <w:rsid w:val="00FF081E"/>
    <w:pPr>
      <w:spacing w:after="0"/>
      <w:ind w:left="1600" w:hanging="200"/>
    </w:pPr>
  </w:style>
  <w:style w:type="paragraph" w:styleId="Index9">
    <w:name w:val="index 9"/>
    <w:basedOn w:val="Normal"/>
    <w:next w:val="Normal"/>
    <w:autoRedefine/>
    <w:semiHidden/>
    <w:unhideWhenUsed/>
    <w:rsid w:val="00FF081E"/>
    <w:pPr>
      <w:spacing w:after="0"/>
      <w:ind w:left="1800" w:hanging="200"/>
    </w:pPr>
  </w:style>
  <w:style w:type="paragraph" w:styleId="IndexHeading">
    <w:name w:val="index heading"/>
    <w:basedOn w:val="Normal"/>
    <w:next w:val="Index1"/>
    <w:semiHidden/>
    <w:unhideWhenUsed/>
    <w:rsid w:val="00FF081E"/>
    <w:rPr>
      <w:rFonts w:asciiTheme="majorHAnsi" w:eastAsiaTheme="majorEastAsia" w:hAnsiTheme="majorHAnsi" w:cstheme="majorBidi"/>
      <w:b/>
      <w:bCs/>
    </w:rPr>
  </w:style>
  <w:style w:type="paragraph" w:styleId="IntenseQuote">
    <w:name w:val="Intense Quote"/>
    <w:basedOn w:val="Normal"/>
    <w:next w:val="Normal"/>
    <w:link w:val="IntenseQuoteChar"/>
    <w:qFormat/>
    <w:rsid w:val="00FF08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FF081E"/>
    <w:rPr>
      <w:rFonts w:ascii="Arial" w:eastAsia="SimSun" w:hAnsi="Arial"/>
      <w:i/>
      <w:iCs/>
      <w:color w:val="4F81BD" w:themeColor="accent1"/>
      <w:szCs w:val="24"/>
    </w:rPr>
  </w:style>
  <w:style w:type="paragraph" w:styleId="List">
    <w:name w:val="List"/>
    <w:basedOn w:val="Normal"/>
    <w:semiHidden/>
    <w:unhideWhenUsed/>
    <w:rsid w:val="00FF081E"/>
    <w:pPr>
      <w:ind w:left="360" w:hanging="360"/>
      <w:contextualSpacing/>
    </w:pPr>
  </w:style>
  <w:style w:type="paragraph" w:styleId="List2">
    <w:name w:val="List 2"/>
    <w:basedOn w:val="Normal"/>
    <w:semiHidden/>
    <w:unhideWhenUsed/>
    <w:rsid w:val="00FF081E"/>
    <w:pPr>
      <w:ind w:left="720" w:hanging="360"/>
      <w:contextualSpacing/>
    </w:pPr>
  </w:style>
  <w:style w:type="paragraph" w:styleId="List3">
    <w:name w:val="List 3"/>
    <w:basedOn w:val="Normal"/>
    <w:semiHidden/>
    <w:unhideWhenUsed/>
    <w:rsid w:val="00FF081E"/>
    <w:pPr>
      <w:ind w:left="1080" w:hanging="360"/>
      <w:contextualSpacing/>
    </w:pPr>
  </w:style>
  <w:style w:type="paragraph" w:styleId="List4">
    <w:name w:val="List 4"/>
    <w:basedOn w:val="Normal"/>
    <w:rsid w:val="00FF081E"/>
    <w:pPr>
      <w:ind w:left="1440" w:hanging="360"/>
      <w:contextualSpacing/>
    </w:pPr>
  </w:style>
  <w:style w:type="paragraph" w:styleId="List5">
    <w:name w:val="List 5"/>
    <w:basedOn w:val="Normal"/>
    <w:rsid w:val="00FF081E"/>
    <w:pPr>
      <w:ind w:left="1800" w:hanging="360"/>
      <w:contextualSpacing/>
    </w:pPr>
  </w:style>
  <w:style w:type="paragraph" w:styleId="ListBullet">
    <w:name w:val="List Bullet"/>
    <w:basedOn w:val="Normal"/>
    <w:semiHidden/>
    <w:unhideWhenUsed/>
    <w:rsid w:val="00FF081E"/>
    <w:pPr>
      <w:numPr>
        <w:numId w:val="5"/>
      </w:numPr>
      <w:contextualSpacing/>
    </w:pPr>
  </w:style>
  <w:style w:type="paragraph" w:styleId="ListBullet2">
    <w:name w:val="List Bullet 2"/>
    <w:basedOn w:val="Normal"/>
    <w:semiHidden/>
    <w:unhideWhenUsed/>
    <w:rsid w:val="00FF081E"/>
    <w:pPr>
      <w:numPr>
        <w:numId w:val="6"/>
      </w:numPr>
      <w:contextualSpacing/>
    </w:pPr>
  </w:style>
  <w:style w:type="paragraph" w:styleId="ListBullet3">
    <w:name w:val="List Bullet 3"/>
    <w:basedOn w:val="Normal"/>
    <w:semiHidden/>
    <w:unhideWhenUsed/>
    <w:rsid w:val="00FF081E"/>
    <w:pPr>
      <w:numPr>
        <w:numId w:val="7"/>
      </w:numPr>
      <w:contextualSpacing/>
    </w:pPr>
  </w:style>
  <w:style w:type="paragraph" w:styleId="ListBullet4">
    <w:name w:val="List Bullet 4"/>
    <w:basedOn w:val="Normal"/>
    <w:semiHidden/>
    <w:unhideWhenUsed/>
    <w:rsid w:val="00FF081E"/>
    <w:pPr>
      <w:numPr>
        <w:numId w:val="8"/>
      </w:numPr>
      <w:contextualSpacing/>
    </w:pPr>
  </w:style>
  <w:style w:type="paragraph" w:styleId="ListBullet5">
    <w:name w:val="List Bullet 5"/>
    <w:basedOn w:val="Normal"/>
    <w:semiHidden/>
    <w:unhideWhenUsed/>
    <w:rsid w:val="00FF081E"/>
    <w:pPr>
      <w:numPr>
        <w:numId w:val="9"/>
      </w:numPr>
      <w:contextualSpacing/>
    </w:pPr>
  </w:style>
  <w:style w:type="paragraph" w:styleId="ListContinue">
    <w:name w:val="List Continue"/>
    <w:basedOn w:val="Normal"/>
    <w:semiHidden/>
    <w:unhideWhenUsed/>
    <w:rsid w:val="00FF081E"/>
    <w:pPr>
      <w:ind w:left="360"/>
      <w:contextualSpacing/>
    </w:pPr>
  </w:style>
  <w:style w:type="paragraph" w:styleId="ListContinue2">
    <w:name w:val="List Continue 2"/>
    <w:basedOn w:val="Normal"/>
    <w:semiHidden/>
    <w:unhideWhenUsed/>
    <w:rsid w:val="00FF081E"/>
    <w:pPr>
      <w:ind w:left="720"/>
      <w:contextualSpacing/>
    </w:pPr>
  </w:style>
  <w:style w:type="paragraph" w:styleId="ListContinue3">
    <w:name w:val="List Continue 3"/>
    <w:basedOn w:val="Normal"/>
    <w:semiHidden/>
    <w:unhideWhenUsed/>
    <w:rsid w:val="00FF081E"/>
    <w:pPr>
      <w:ind w:left="1080"/>
      <w:contextualSpacing/>
    </w:pPr>
  </w:style>
  <w:style w:type="paragraph" w:styleId="ListContinue4">
    <w:name w:val="List Continue 4"/>
    <w:basedOn w:val="Normal"/>
    <w:semiHidden/>
    <w:unhideWhenUsed/>
    <w:rsid w:val="00FF081E"/>
    <w:pPr>
      <w:ind w:left="1440"/>
      <w:contextualSpacing/>
    </w:pPr>
  </w:style>
  <w:style w:type="paragraph" w:styleId="ListContinue5">
    <w:name w:val="List Continue 5"/>
    <w:basedOn w:val="Normal"/>
    <w:semiHidden/>
    <w:unhideWhenUsed/>
    <w:rsid w:val="00FF081E"/>
    <w:pPr>
      <w:ind w:left="1800"/>
      <w:contextualSpacing/>
    </w:pPr>
  </w:style>
  <w:style w:type="paragraph" w:styleId="ListNumber">
    <w:name w:val="List Number"/>
    <w:basedOn w:val="Normal"/>
    <w:rsid w:val="00FF081E"/>
    <w:pPr>
      <w:numPr>
        <w:numId w:val="10"/>
      </w:numPr>
      <w:contextualSpacing/>
    </w:pPr>
  </w:style>
  <w:style w:type="paragraph" w:styleId="ListNumber2">
    <w:name w:val="List Number 2"/>
    <w:basedOn w:val="Normal"/>
    <w:semiHidden/>
    <w:unhideWhenUsed/>
    <w:rsid w:val="00FF081E"/>
    <w:pPr>
      <w:numPr>
        <w:numId w:val="11"/>
      </w:numPr>
      <w:contextualSpacing/>
    </w:pPr>
  </w:style>
  <w:style w:type="paragraph" w:styleId="ListNumber3">
    <w:name w:val="List Number 3"/>
    <w:basedOn w:val="Normal"/>
    <w:semiHidden/>
    <w:unhideWhenUsed/>
    <w:rsid w:val="00FF081E"/>
    <w:pPr>
      <w:numPr>
        <w:numId w:val="12"/>
      </w:numPr>
      <w:contextualSpacing/>
    </w:pPr>
  </w:style>
  <w:style w:type="paragraph" w:styleId="ListNumber4">
    <w:name w:val="List Number 4"/>
    <w:basedOn w:val="Normal"/>
    <w:semiHidden/>
    <w:unhideWhenUsed/>
    <w:rsid w:val="00FF081E"/>
    <w:pPr>
      <w:numPr>
        <w:numId w:val="13"/>
      </w:numPr>
      <w:contextualSpacing/>
    </w:pPr>
  </w:style>
  <w:style w:type="paragraph" w:styleId="ListNumber5">
    <w:name w:val="List Number 5"/>
    <w:basedOn w:val="Normal"/>
    <w:semiHidden/>
    <w:unhideWhenUsed/>
    <w:rsid w:val="00FF081E"/>
    <w:pPr>
      <w:numPr>
        <w:numId w:val="14"/>
      </w:numPr>
      <w:contextualSpacing/>
    </w:pPr>
  </w:style>
  <w:style w:type="paragraph" w:styleId="MacroText">
    <w:name w:val="macro"/>
    <w:link w:val="MacroTextChar"/>
    <w:semiHidden/>
    <w:unhideWhenUsed/>
    <w:rsid w:val="00FF081E"/>
    <w:pPr>
      <w:tabs>
        <w:tab w:val="left" w:pos="480"/>
        <w:tab w:val="left" w:pos="960"/>
        <w:tab w:val="left" w:pos="1440"/>
        <w:tab w:val="left" w:pos="1920"/>
        <w:tab w:val="left" w:pos="2400"/>
        <w:tab w:val="left" w:pos="2880"/>
        <w:tab w:val="left" w:pos="3360"/>
        <w:tab w:val="left" w:pos="3840"/>
        <w:tab w:val="left" w:pos="4320"/>
      </w:tabs>
      <w:jc w:val="both"/>
    </w:pPr>
    <w:rPr>
      <w:rFonts w:ascii="Consolas" w:eastAsia="SimSun" w:hAnsi="Consolas" w:cs="Consolas"/>
    </w:rPr>
  </w:style>
  <w:style w:type="character" w:customStyle="1" w:styleId="MacroTextChar">
    <w:name w:val="Macro Text Char"/>
    <w:basedOn w:val="DefaultParagraphFont"/>
    <w:link w:val="MacroText"/>
    <w:semiHidden/>
    <w:rsid w:val="00FF081E"/>
    <w:rPr>
      <w:rFonts w:ascii="Consolas" w:eastAsia="SimSun" w:hAnsi="Consolas" w:cs="Consolas"/>
    </w:rPr>
  </w:style>
  <w:style w:type="paragraph" w:styleId="MessageHeader">
    <w:name w:val="Message Header"/>
    <w:basedOn w:val="Normal"/>
    <w:link w:val="MessageHeaderChar"/>
    <w:semiHidden/>
    <w:unhideWhenUsed/>
    <w:rsid w:val="00FF081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FF081E"/>
    <w:rPr>
      <w:rFonts w:asciiTheme="majorHAnsi" w:eastAsiaTheme="majorEastAsia" w:hAnsiTheme="majorHAnsi" w:cstheme="majorBidi"/>
      <w:sz w:val="24"/>
      <w:szCs w:val="24"/>
      <w:shd w:val="pct20" w:color="auto" w:fill="auto"/>
    </w:rPr>
  </w:style>
  <w:style w:type="paragraph" w:styleId="NoSpacing">
    <w:name w:val="No Spacing"/>
    <w:qFormat/>
    <w:rsid w:val="00FF081E"/>
    <w:pPr>
      <w:jc w:val="both"/>
    </w:pPr>
    <w:rPr>
      <w:rFonts w:ascii="Arial" w:eastAsia="SimSun" w:hAnsi="Arial"/>
      <w:szCs w:val="24"/>
    </w:rPr>
  </w:style>
  <w:style w:type="paragraph" w:styleId="NormalWeb">
    <w:name w:val="Normal (Web)"/>
    <w:basedOn w:val="Normal"/>
    <w:semiHidden/>
    <w:unhideWhenUsed/>
    <w:rsid w:val="00FF081E"/>
    <w:rPr>
      <w:rFonts w:ascii="Times New Roman" w:hAnsi="Times New Roman"/>
      <w:sz w:val="24"/>
    </w:rPr>
  </w:style>
  <w:style w:type="paragraph" w:styleId="NormalIndent">
    <w:name w:val="Normal Indent"/>
    <w:basedOn w:val="Normal"/>
    <w:semiHidden/>
    <w:unhideWhenUsed/>
    <w:rsid w:val="00FF081E"/>
    <w:pPr>
      <w:ind w:left="720"/>
    </w:pPr>
  </w:style>
  <w:style w:type="paragraph" w:styleId="NoteHeading">
    <w:name w:val="Note Heading"/>
    <w:basedOn w:val="Normal"/>
    <w:next w:val="Normal"/>
    <w:link w:val="NoteHeadingChar"/>
    <w:semiHidden/>
    <w:unhideWhenUsed/>
    <w:rsid w:val="00FF081E"/>
    <w:pPr>
      <w:spacing w:after="0"/>
    </w:pPr>
  </w:style>
  <w:style w:type="character" w:customStyle="1" w:styleId="NoteHeadingChar">
    <w:name w:val="Note Heading Char"/>
    <w:basedOn w:val="DefaultParagraphFont"/>
    <w:link w:val="NoteHeading"/>
    <w:semiHidden/>
    <w:rsid w:val="00FF081E"/>
    <w:rPr>
      <w:rFonts w:ascii="Arial" w:eastAsia="SimSun" w:hAnsi="Arial"/>
      <w:szCs w:val="24"/>
    </w:rPr>
  </w:style>
  <w:style w:type="paragraph" w:styleId="Quote">
    <w:name w:val="Quote"/>
    <w:basedOn w:val="Normal"/>
    <w:next w:val="Normal"/>
    <w:link w:val="QuoteChar"/>
    <w:qFormat/>
    <w:rsid w:val="00FF081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FF081E"/>
    <w:rPr>
      <w:rFonts w:ascii="Arial" w:eastAsia="SimSun" w:hAnsi="Arial"/>
      <w:i/>
      <w:iCs/>
      <w:color w:val="404040" w:themeColor="text1" w:themeTint="BF"/>
      <w:szCs w:val="24"/>
    </w:rPr>
  </w:style>
  <w:style w:type="paragraph" w:styleId="Salutation">
    <w:name w:val="Salutation"/>
    <w:basedOn w:val="Normal"/>
    <w:next w:val="Normal"/>
    <w:link w:val="SalutationChar"/>
    <w:rsid w:val="00FF081E"/>
  </w:style>
  <w:style w:type="character" w:customStyle="1" w:styleId="SalutationChar">
    <w:name w:val="Salutation Char"/>
    <w:basedOn w:val="DefaultParagraphFont"/>
    <w:link w:val="Salutation"/>
    <w:rsid w:val="00FF081E"/>
    <w:rPr>
      <w:rFonts w:ascii="Arial" w:eastAsia="SimSun" w:hAnsi="Arial"/>
      <w:szCs w:val="24"/>
    </w:rPr>
  </w:style>
  <w:style w:type="paragraph" w:styleId="Signature">
    <w:name w:val="Signature"/>
    <w:basedOn w:val="Normal"/>
    <w:link w:val="SignatureChar"/>
    <w:semiHidden/>
    <w:unhideWhenUsed/>
    <w:rsid w:val="00FF081E"/>
    <w:pPr>
      <w:spacing w:after="0"/>
      <w:ind w:left="4320"/>
    </w:pPr>
  </w:style>
  <w:style w:type="character" w:customStyle="1" w:styleId="SignatureChar">
    <w:name w:val="Signature Char"/>
    <w:basedOn w:val="DefaultParagraphFont"/>
    <w:link w:val="Signature"/>
    <w:semiHidden/>
    <w:rsid w:val="00FF081E"/>
    <w:rPr>
      <w:rFonts w:ascii="Arial" w:eastAsia="SimSun" w:hAnsi="Arial"/>
      <w:szCs w:val="24"/>
    </w:rPr>
  </w:style>
  <w:style w:type="paragraph" w:styleId="Subtitle">
    <w:name w:val="Subtitle"/>
    <w:basedOn w:val="Normal"/>
    <w:next w:val="Normal"/>
    <w:link w:val="SubtitleChar"/>
    <w:qFormat/>
    <w:rsid w:val="00FF081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F081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FF081E"/>
    <w:pPr>
      <w:spacing w:after="0"/>
      <w:ind w:left="200" w:hanging="200"/>
    </w:pPr>
  </w:style>
  <w:style w:type="paragraph" w:styleId="Title">
    <w:name w:val="Title"/>
    <w:basedOn w:val="Normal"/>
    <w:next w:val="Normal"/>
    <w:link w:val="TitleChar"/>
    <w:qFormat/>
    <w:rsid w:val="00FF081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081E"/>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FF081E"/>
    <w:pPr>
      <w:spacing w:before="120"/>
    </w:pPr>
    <w:rPr>
      <w:rFonts w:asciiTheme="majorHAnsi" w:eastAsiaTheme="majorEastAsia" w:hAnsiTheme="majorHAnsi" w:cstheme="majorBidi"/>
      <w:b/>
      <w:bCs/>
      <w:sz w:val="24"/>
    </w:rPr>
  </w:style>
  <w:style w:type="paragraph" w:styleId="TOC4">
    <w:name w:val="toc 4"/>
    <w:basedOn w:val="Normal"/>
    <w:next w:val="Normal"/>
    <w:autoRedefine/>
    <w:semiHidden/>
    <w:unhideWhenUsed/>
    <w:rsid w:val="00FF081E"/>
    <w:pPr>
      <w:spacing w:after="100"/>
      <w:ind w:left="600"/>
    </w:pPr>
  </w:style>
  <w:style w:type="paragraph" w:styleId="TOC5">
    <w:name w:val="toc 5"/>
    <w:basedOn w:val="Normal"/>
    <w:next w:val="Normal"/>
    <w:autoRedefine/>
    <w:semiHidden/>
    <w:unhideWhenUsed/>
    <w:rsid w:val="00FF081E"/>
    <w:pPr>
      <w:spacing w:after="100"/>
      <w:ind w:left="800"/>
    </w:pPr>
  </w:style>
  <w:style w:type="paragraph" w:styleId="TOC6">
    <w:name w:val="toc 6"/>
    <w:basedOn w:val="Normal"/>
    <w:next w:val="Normal"/>
    <w:autoRedefine/>
    <w:semiHidden/>
    <w:unhideWhenUsed/>
    <w:rsid w:val="00FF081E"/>
    <w:pPr>
      <w:spacing w:after="100"/>
      <w:ind w:left="1000"/>
    </w:pPr>
  </w:style>
  <w:style w:type="paragraph" w:styleId="TOC7">
    <w:name w:val="toc 7"/>
    <w:basedOn w:val="Normal"/>
    <w:next w:val="Normal"/>
    <w:autoRedefine/>
    <w:semiHidden/>
    <w:unhideWhenUsed/>
    <w:rsid w:val="00FF081E"/>
    <w:pPr>
      <w:spacing w:after="100"/>
      <w:ind w:left="1200"/>
    </w:pPr>
  </w:style>
  <w:style w:type="paragraph" w:styleId="TOC8">
    <w:name w:val="toc 8"/>
    <w:basedOn w:val="Normal"/>
    <w:next w:val="Normal"/>
    <w:autoRedefine/>
    <w:semiHidden/>
    <w:unhideWhenUsed/>
    <w:rsid w:val="00FF081E"/>
    <w:pPr>
      <w:spacing w:after="100"/>
      <w:ind w:left="1400"/>
    </w:pPr>
  </w:style>
  <w:style w:type="paragraph" w:styleId="TOC9">
    <w:name w:val="toc 9"/>
    <w:basedOn w:val="Normal"/>
    <w:next w:val="Normal"/>
    <w:autoRedefine/>
    <w:semiHidden/>
    <w:unhideWhenUsed/>
    <w:rsid w:val="00FF081E"/>
    <w:pPr>
      <w:spacing w:after="100"/>
      <w:ind w:left="1600"/>
    </w:pPr>
  </w:style>
  <w:style w:type="paragraph" w:styleId="TOCHeading">
    <w:name w:val="TOC Heading"/>
    <w:basedOn w:val="Heading1"/>
    <w:next w:val="Normal"/>
    <w:uiPriority w:val="39"/>
    <w:unhideWhenUsed/>
    <w:qFormat/>
    <w:rsid w:val="00FF081E"/>
    <w:pPr>
      <w:keepLines/>
      <w:numPr>
        <w:numId w:val="0"/>
      </w:numPr>
      <w:spacing w:before="240" w:after="0"/>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pport@sentrana.com"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mailto:support@sentrana.com"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support@sentrana.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support@sentrana.com" TargetMode="External"/><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2" Type="http://schemas.openxmlformats.org/officeDocument/2006/relationships/image" Target="media/image29.wmf"/><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ischer\AppData\Roaming\Microsoft\Templates\D2H_NOMARG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FB71991FE1264FA588971CFCBFE57D" ma:contentTypeVersion="0" ma:contentTypeDescription="Create a new document." ma:contentTypeScope="" ma:versionID="4b1e85879ceaa481332cdc29a52d10b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6F5555-A792-4065-814A-D1FEE9BD49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6B253E-2731-46D9-A1EA-E8AE02156E4C}">
  <ds:schemaRefs>
    <ds:schemaRef ds:uri="http://schemas.microsoft.com/sharepoint/v3/contenttype/forms"/>
  </ds:schemaRefs>
</ds:datastoreItem>
</file>

<file path=customXml/itemProps3.xml><?xml version="1.0" encoding="utf-8"?>
<ds:datastoreItem xmlns:ds="http://schemas.openxmlformats.org/officeDocument/2006/customXml" ds:itemID="{76868A3D-19DC-4AC3-BEBA-732AFDD5FA86}">
  <ds:schemaRefs>
    <ds:schemaRef ds:uri="http://schemas.microsoft.com/office/2006/metadata/longProperties"/>
  </ds:schemaRefs>
</ds:datastoreItem>
</file>

<file path=customXml/itemProps4.xml><?xml version="1.0" encoding="utf-8"?>
<ds:datastoreItem xmlns:ds="http://schemas.openxmlformats.org/officeDocument/2006/customXml" ds:itemID="{8D0AD126-E27A-4251-BEEC-C98FCC29A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E804F75-CBFB-46BC-895D-3AB97D91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D2H_NOMARGIN.dotx</Template>
  <TotalTime>146</TotalTime>
  <Pages>3</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Template - Document-Version-Control</vt:lpstr>
    </vt:vector>
  </TitlesOfParts>
  <Company>Sentrana, Inc.</Company>
  <LinksUpToDate>false</LinksUpToDate>
  <CharactersWithSpaces>25967</CharactersWithSpaces>
  <SharedDoc>false</SharedDoc>
  <HLinks>
    <vt:vector size="102" baseType="variant">
      <vt:variant>
        <vt:i4>1441846</vt:i4>
      </vt:variant>
      <vt:variant>
        <vt:i4>98</vt:i4>
      </vt:variant>
      <vt:variant>
        <vt:i4>0</vt:i4>
      </vt:variant>
      <vt:variant>
        <vt:i4>5</vt:i4>
      </vt:variant>
      <vt:variant>
        <vt:lpwstr/>
      </vt:variant>
      <vt:variant>
        <vt:lpwstr>_Toc245175612</vt:lpwstr>
      </vt:variant>
      <vt:variant>
        <vt:i4>1441846</vt:i4>
      </vt:variant>
      <vt:variant>
        <vt:i4>92</vt:i4>
      </vt:variant>
      <vt:variant>
        <vt:i4>0</vt:i4>
      </vt:variant>
      <vt:variant>
        <vt:i4>5</vt:i4>
      </vt:variant>
      <vt:variant>
        <vt:lpwstr/>
      </vt:variant>
      <vt:variant>
        <vt:lpwstr>_Toc245175611</vt:lpwstr>
      </vt:variant>
      <vt:variant>
        <vt:i4>1441846</vt:i4>
      </vt:variant>
      <vt:variant>
        <vt:i4>86</vt:i4>
      </vt:variant>
      <vt:variant>
        <vt:i4>0</vt:i4>
      </vt:variant>
      <vt:variant>
        <vt:i4>5</vt:i4>
      </vt:variant>
      <vt:variant>
        <vt:lpwstr/>
      </vt:variant>
      <vt:variant>
        <vt:lpwstr>_Toc245175610</vt:lpwstr>
      </vt:variant>
      <vt:variant>
        <vt:i4>1507382</vt:i4>
      </vt:variant>
      <vt:variant>
        <vt:i4>80</vt:i4>
      </vt:variant>
      <vt:variant>
        <vt:i4>0</vt:i4>
      </vt:variant>
      <vt:variant>
        <vt:i4>5</vt:i4>
      </vt:variant>
      <vt:variant>
        <vt:lpwstr/>
      </vt:variant>
      <vt:variant>
        <vt:lpwstr>_Toc245175609</vt:lpwstr>
      </vt:variant>
      <vt:variant>
        <vt:i4>1507382</vt:i4>
      </vt:variant>
      <vt:variant>
        <vt:i4>74</vt:i4>
      </vt:variant>
      <vt:variant>
        <vt:i4>0</vt:i4>
      </vt:variant>
      <vt:variant>
        <vt:i4>5</vt:i4>
      </vt:variant>
      <vt:variant>
        <vt:lpwstr/>
      </vt:variant>
      <vt:variant>
        <vt:lpwstr>_Toc245175608</vt:lpwstr>
      </vt:variant>
      <vt:variant>
        <vt:i4>1507382</vt:i4>
      </vt:variant>
      <vt:variant>
        <vt:i4>68</vt:i4>
      </vt:variant>
      <vt:variant>
        <vt:i4>0</vt:i4>
      </vt:variant>
      <vt:variant>
        <vt:i4>5</vt:i4>
      </vt:variant>
      <vt:variant>
        <vt:lpwstr/>
      </vt:variant>
      <vt:variant>
        <vt:lpwstr>_Toc245175607</vt:lpwstr>
      </vt:variant>
      <vt:variant>
        <vt:i4>1507382</vt:i4>
      </vt:variant>
      <vt:variant>
        <vt:i4>62</vt:i4>
      </vt:variant>
      <vt:variant>
        <vt:i4>0</vt:i4>
      </vt:variant>
      <vt:variant>
        <vt:i4>5</vt:i4>
      </vt:variant>
      <vt:variant>
        <vt:lpwstr/>
      </vt:variant>
      <vt:variant>
        <vt:lpwstr>_Toc245175606</vt:lpwstr>
      </vt:variant>
      <vt:variant>
        <vt:i4>1507382</vt:i4>
      </vt:variant>
      <vt:variant>
        <vt:i4>56</vt:i4>
      </vt:variant>
      <vt:variant>
        <vt:i4>0</vt:i4>
      </vt:variant>
      <vt:variant>
        <vt:i4>5</vt:i4>
      </vt:variant>
      <vt:variant>
        <vt:lpwstr/>
      </vt:variant>
      <vt:variant>
        <vt:lpwstr>_Toc245175605</vt:lpwstr>
      </vt:variant>
      <vt:variant>
        <vt:i4>1507382</vt:i4>
      </vt:variant>
      <vt:variant>
        <vt:i4>50</vt:i4>
      </vt:variant>
      <vt:variant>
        <vt:i4>0</vt:i4>
      </vt:variant>
      <vt:variant>
        <vt:i4>5</vt:i4>
      </vt:variant>
      <vt:variant>
        <vt:lpwstr/>
      </vt:variant>
      <vt:variant>
        <vt:lpwstr>_Toc245175604</vt:lpwstr>
      </vt:variant>
      <vt:variant>
        <vt:i4>1507382</vt:i4>
      </vt:variant>
      <vt:variant>
        <vt:i4>44</vt:i4>
      </vt:variant>
      <vt:variant>
        <vt:i4>0</vt:i4>
      </vt:variant>
      <vt:variant>
        <vt:i4>5</vt:i4>
      </vt:variant>
      <vt:variant>
        <vt:lpwstr/>
      </vt:variant>
      <vt:variant>
        <vt:lpwstr>_Toc245175603</vt:lpwstr>
      </vt:variant>
      <vt:variant>
        <vt:i4>1507382</vt:i4>
      </vt:variant>
      <vt:variant>
        <vt:i4>38</vt:i4>
      </vt:variant>
      <vt:variant>
        <vt:i4>0</vt:i4>
      </vt:variant>
      <vt:variant>
        <vt:i4>5</vt:i4>
      </vt:variant>
      <vt:variant>
        <vt:lpwstr/>
      </vt:variant>
      <vt:variant>
        <vt:lpwstr>_Toc245175602</vt:lpwstr>
      </vt:variant>
      <vt:variant>
        <vt:i4>1507382</vt:i4>
      </vt:variant>
      <vt:variant>
        <vt:i4>32</vt:i4>
      </vt:variant>
      <vt:variant>
        <vt:i4>0</vt:i4>
      </vt:variant>
      <vt:variant>
        <vt:i4>5</vt:i4>
      </vt:variant>
      <vt:variant>
        <vt:lpwstr/>
      </vt:variant>
      <vt:variant>
        <vt:lpwstr>_Toc245175601</vt:lpwstr>
      </vt:variant>
      <vt:variant>
        <vt:i4>1507382</vt:i4>
      </vt:variant>
      <vt:variant>
        <vt:i4>26</vt:i4>
      </vt:variant>
      <vt:variant>
        <vt:i4>0</vt:i4>
      </vt:variant>
      <vt:variant>
        <vt:i4>5</vt:i4>
      </vt:variant>
      <vt:variant>
        <vt:lpwstr/>
      </vt:variant>
      <vt:variant>
        <vt:lpwstr>_Toc245175600</vt:lpwstr>
      </vt:variant>
      <vt:variant>
        <vt:i4>1966133</vt:i4>
      </vt:variant>
      <vt:variant>
        <vt:i4>20</vt:i4>
      </vt:variant>
      <vt:variant>
        <vt:i4>0</vt:i4>
      </vt:variant>
      <vt:variant>
        <vt:i4>5</vt:i4>
      </vt:variant>
      <vt:variant>
        <vt:lpwstr/>
      </vt:variant>
      <vt:variant>
        <vt:lpwstr>_Toc245175599</vt:lpwstr>
      </vt:variant>
      <vt:variant>
        <vt:i4>1966133</vt:i4>
      </vt:variant>
      <vt:variant>
        <vt:i4>14</vt:i4>
      </vt:variant>
      <vt:variant>
        <vt:i4>0</vt:i4>
      </vt:variant>
      <vt:variant>
        <vt:i4>5</vt:i4>
      </vt:variant>
      <vt:variant>
        <vt:lpwstr/>
      </vt:variant>
      <vt:variant>
        <vt:lpwstr>_Toc245175598</vt:lpwstr>
      </vt:variant>
      <vt:variant>
        <vt:i4>1966133</vt:i4>
      </vt:variant>
      <vt:variant>
        <vt:i4>8</vt:i4>
      </vt:variant>
      <vt:variant>
        <vt:i4>0</vt:i4>
      </vt:variant>
      <vt:variant>
        <vt:i4>5</vt:i4>
      </vt:variant>
      <vt:variant>
        <vt:lpwstr/>
      </vt:variant>
      <vt:variant>
        <vt:lpwstr>_Toc245175597</vt:lpwstr>
      </vt:variant>
      <vt:variant>
        <vt:i4>1966133</vt:i4>
      </vt:variant>
      <vt:variant>
        <vt:i4>2</vt:i4>
      </vt:variant>
      <vt:variant>
        <vt:i4>0</vt:i4>
      </vt:variant>
      <vt:variant>
        <vt:i4>5</vt:i4>
      </vt:variant>
      <vt:variant>
        <vt:lpwstr/>
      </vt:variant>
      <vt:variant>
        <vt:lpwstr>_Toc245175596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Document-Version-Control</dc:title>
  <dc:subject/>
  <dc:creator>Windows User</dc:creator>
  <cp:keywords/>
  <dc:description/>
  <cp:lastModifiedBy>Matt Fisher</cp:lastModifiedBy>
  <cp:revision>29</cp:revision>
  <cp:lastPrinted>2016-09-20T16:44:00Z</cp:lastPrinted>
  <dcterms:created xsi:type="dcterms:W3CDTF">2016-10-12T20:43:00Z</dcterms:created>
  <dcterms:modified xsi:type="dcterms:W3CDTF">2016-10-20T14:57:00Z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